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46F7" w14:paraId="2E6A0708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C6D75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concept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CFC94B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weight</w:t>
            </w:r>
          </w:p>
        </w:tc>
      </w:tr>
      <w:tr w:rsidR="004E46F7" w14:paraId="338EEF0E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C8E01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is defined as the conditions of the atmosphere at a particular place and time.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09CDE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"/>
                <w:id w:val="-766384279"/>
              </w:sdtPr>
              <w:sdtContent>
                <w:ins w:id="0" w:author="Andrea Goddard" w:date="2023-05-24T17:06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2"/>
                <w:id w:val="321628593"/>
              </w:sdtPr>
              <w:sdtContent>
                <w:del w:id="1" w:author="Andrea Goddard" w:date="2023-05-24T17:06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</w:tr>
      <w:tr w:rsidR="004E46F7" w14:paraId="5EEF24E1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75B00D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Climate is defined as the average weather over decades in a particular region.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8C88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4"/>
                <w:id w:val="1122582285"/>
              </w:sdtPr>
              <w:sdtContent>
                <w:ins w:id="2" w:author="Andrea Goddard" w:date="2023-05-24T17:07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5"/>
                <w:id w:val="683946335"/>
              </w:sdtPr>
              <w:sdtContent>
                <w:del w:id="3" w:author="Andrea Goddard" w:date="2023-05-24T17:07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</w:tr>
      <w:tr w:rsidR="004E46F7" w14:paraId="5E7656A0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66C619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water cycle is dependent upon the flow of energy from the Sun.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A784F" w14:textId="77777777" w:rsidR="004E46F7" w:rsidRDefault="004E46F7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7"/>
                <w:id w:val="1500770827"/>
              </w:sdtPr>
              <w:sdtContent>
                <w:ins w:id="4" w:author="Andrea Goddard" w:date="2023-05-24T17:07:00Z">
                  <w:r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8"/>
                <w:id w:val="-134416610"/>
              </w:sdtPr>
              <w:sdtContent>
                <w:del w:id="5" w:author="Andrea Goddard" w:date="2023-05-24T17:07:00Z">
                  <w:r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</w:tr>
      <w:tr w:rsidR="004E46F7" w14:paraId="44F15C7E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60F7D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Coriolis effect deflects atmospheric and oceanic currents, which affects regional climates.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D26AC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0E8BAB0B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6169A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Because of differential heating from the Sun, climate is warmer at equatorial regions and cooler at higher latitudes.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4E0111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1C2AE9CC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2D6B83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Ocean water heats and cools more slowly than land, causing temperate climates in regions near the ocean.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824201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4D102236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7EAE3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angle at which the sun strikes different latitudes on Earth causes unequal heating across the globe.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ACDA7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79935592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D4156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Air pressure and temperature drop with elevation, causing changes in climate.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08AA2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452F83E5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46B162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cycling of matter and energy between living things and the atmosphere affects climate.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FD371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19083132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3CCF8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flow of air as wind on Earth is related to heating from the Sun.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B2BB3" w14:textId="77777777" w:rsidR="004E46F7" w:rsidRDefault="004E46F7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10"/>
                <w:id w:val="-1257504717"/>
              </w:sdtPr>
              <w:sdtContent>
                <w:ins w:id="6" w:author="Andrea Goddard" w:date="2023-05-24T17:09:00Z">
                  <w:r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11"/>
                <w:id w:val="-111905499"/>
              </w:sdtPr>
              <w:sdtContent>
                <w:del w:id="7" w:author="Andrea Goddard" w:date="2023-05-24T17:09:00Z">
                  <w:r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</w:tr>
      <w:tr w:rsidR="004E46F7" w14:paraId="28769EC1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54035C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When warm water evaporates from the ocean, it can condense to form storm clouds or intense tropical storm systems, such as hurricanes and tsunamis.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11C31A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3"/>
                <w:id w:val="1476956520"/>
              </w:sdtPr>
              <w:sdtContent>
                <w:ins w:id="8" w:author="Andrea Goddard" w:date="2023-05-24T17:09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4"/>
                <w:id w:val="-1399433845"/>
              </w:sdtPr>
              <w:sdtContent>
                <w:del w:id="9" w:author="Andrea Goddard" w:date="2023-05-24T17:09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</w:tr>
      <w:tr w:rsidR="004E46F7" w14:paraId="04C199F1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51193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Weather characteristics include: temperature, air pressure, humidity, precipitation, wind speed and direction.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702ED5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6"/>
                <w:id w:val="49892518"/>
              </w:sdtPr>
              <w:sdtContent>
                <w:ins w:id="10" w:author="Andrea Goddard" w:date="2023-05-24T17:09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17"/>
                <w:id w:val="-1092092221"/>
              </w:sdtPr>
              <w:sdtContent>
                <w:del w:id="11" w:author="Andrea Goddard" w:date="2023-05-24T17:09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</w:tr>
      <w:tr w:rsidR="004E46F7" w14:paraId="0D98D6D5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B6FFF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 xml:space="preserve">Atmospheric composition, including the </w:t>
            </w:r>
            <w:proofErr w:type="gramStart"/>
            <w:r w:rsidRPr="00D8636D">
              <w:rPr>
                <w:sz w:val="21"/>
                <w:szCs w:val="21"/>
                <w:highlight w:val="yellow"/>
              </w:rPr>
              <w:t>amount</w:t>
            </w:r>
            <w:proofErr w:type="gramEnd"/>
            <w:r w:rsidRPr="00D8636D">
              <w:rPr>
                <w:sz w:val="21"/>
                <w:szCs w:val="21"/>
                <w:highlight w:val="yellow"/>
              </w:rPr>
              <w:t xml:space="preserve"> of pollutants or greenhouse gases in the air, affects climate.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43B05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sdt>
              <w:sdtPr>
                <w:rPr>
                  <w:highlight w:val="yellow"/>
                </w:rPr>
                <w:tag w:val="goog_rdk_19"/>
                <w:id w:val="-163085658"/>
              </w:sdtPr>
              <w:sdtContent>
                <w:ins w:id="12" w:author="Andrea Goddard" w:date="2023-05-24T17:09:00Z">
                  <w:r w:rsidRPr="00D8636D">
                    <w:rPr>
                      <w:b/>
                      <w:highlight w:val="yellow"/>
                    </w:rPr>
                    <w:t>Peripheral</w:t>
                  </w:r>
                </w:ins>
              </w:sdtContent>
            </w:sdt>
            <w:sdt>
              <w:sdtPr>
                <w:rPr>
                  <w:highlight w:val="yellow"/>
                </w:rPr>
                <w:tag w:val="goog_rdk_20"/>
                <w:id w:val="2067144786"/>
              </w:sdtPr>
              <w:sdtContent>
                <w:del w:id="13" w:author="Andrea Goddard" w:date="2023-05-24T17:09:00Z">
                  <w:r w:rsidRPr="00D8636D">
                    <w:rPr>
                      <w:sz w:val="21"/>
                      <w:szCs w:val="21"/>
                      <w:highlight w:val="yellow"/>
                    </w:rPr>
                    <w:delText>Core</w:delText>
                  </w:r>
                </w:del>
              </w:sdtContent>
            </w:sdt>
          </w:p>
        </w:tc>
      </w:tr>
      <w:tr w:rsidR="004E46F7" w14:paraId="1A29500B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765CB5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The interactions affecting weather and climate vary with latitude, altitude, proximity to the ocean, topography, and surface characteristics.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F4F7D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Core</w:t>
            </w:r>
          </w:p>
        </w:tc>
      </w:tr>
      <w:tr w:rsidR="004E46F7" w14:paraId="7D2E39EF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08379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Ocean currents transfer thermal energy between the equator and polar regions of the globe.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08BC1" w14:textId="77777777" w:rsidR="004E46F7" w:rsidRDefault="004E46F7" w:rsidP="00046B4A">
            <w:pPr>
              <w:jc w:val="right"/>
              <w:rPr>
                <w:sz w:val="21"/>
                <w:szCs w:val="21"/>
              </w:rPr>
            </w:pPr>
            <w:sdt>
              <w:sdtPr>
                <w:tag w:val="goog_rdk_22"/>
                <w:id w:val="642772137"/>
              </w:sdtPr>
              <w:sdtContent>
                <w:ins w:id="14" w:author="Andrea Goddard" w:date="2023-05-24T17:09:00Z">
                  <w:r>
                    <w:rPr>
                      <w:b/>
                    </w:rPr>
                    <w:t>Peripheral</w:t>
                  </w:r>
                </w:ins>
              </w:sdtContent>
            </w:sdt>
            <w:sdt>
              <w:sdtPr>
                <w:tag w:val="goog_rdk_23"/>
                <w:id w:val="1881510008"/>
              </w:sdtPr>
              <w:sdtContent>
                <w:del w:id="15" w:author="Andrea Goddard" w:date="2023-05-24T17:09:00Z">
                  <w:r>
                    <w:rPr>
                      <w:sz w:val="21"/>
                      <w:szCs w:val="21"/>
                    </w:rPr>
                    <w:delText>Core</w:delText>
                  </w:r>
                </w:del>
              </w:sdtContent>
            </w:sdt>
          </w:p>
        </w:tc>
      </w:tr>
      <w:tr w:rsidR="004E46F7" w14:paraId="4E400681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718952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Gravity pulls denser air masses downwards, causing less dense air masses to rise.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E069A" w14:textId="77777777" w:rsidR="004E46F7" w:rsidRDefault="004E46F7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</w:tr>
      <w:tr w:rsidR="004E46F7" w14:paraId="1D24D4F1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6646C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Dense air masses are cool and dry, while less dense air masses are warm and humid.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749BD" w14:textId="77777777" w:rsidR="004E46F7" w:rsidRDefault="004E46F7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</w:tr>
      <w:tr w:rsidR="004E46F7" w14:paraId="7710E301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9F001" w14:textId="77777777" w:rsidR="004E46F7" w:rsidRPr="00D8636D" w:rsidRDefault="004E46F7" w:rsidP="00046B4A">
            <w:pPr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Earth's hydrosphere includes all of the water existing in the atmosphere, bodies of water, and ground.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910A7" w14:textId="77777777" w:rsidR="004E46F7" w:rsidRPr="00D8636D" w:rsidRDefault="004E46F7" w:rsidP="00046B4A">
            <w:pPr>
              <w:jc w:val="right"/>
              <w:rPr>
                <w:sz w:val="21"/>
                <w:szCs w:val="21"/>
                <w:highlight w:val="yellow"/>
              </w:rPr>
            </w:pPr>
            <w:r w:rsidRPr="00D8636D">
              <w:rPr>
                <w:sz w:val="21"/>
                <w:szCs w:val="21"/>
                <w:highlight w:val="yellow"/>
              </w:rPr>
              <w:t>Peripheral</w:t>
            </w:r>
          </w:p>
        </w:tc>
      </w:tr>
      <w:tr w:rsidR="004E46F7" w14:paraId="63C0B090" w14:textId="77777777" w:rsidTr="00046B4A"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1A5CE" w14:textId="77777777" w:rsidR="004E46F7" w:rsidRDefault="004E46F7" w:rsidP="00046B4A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Albedo is the measure of how much light a surface reflects, which affects the climate in different regions.</w:t>
            </w:r>
          </w:p>
        </w:tc>
        <w:tc>
          <w:tcPr>
            <w:tcW w:w="46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A2C733" w14:textId="77777777" w:rsidR="004E46F7" w:rsidRDefault="004E46F7" w:rsidP="00046B4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Peripheral</w:t>
            </w:r>
          </w:p>
        </w:tc>
      </w:tr>
    </w:tbl>
    <w:p w14:paraId="2E2F1C8D" w14:textId="77777777" w:rsidR="006A6C81" w:rsidRDefault="006A6C81"/>
    <w:sectPr w:rsidR="006A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F7"/>
    <w:rsid w:val="004E46F7"/>
    <w:rsid w:val="006A6C81"/>
    <w:rsid w:val="00746B18"/>
    <w:rsid w:val="00F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FEEF"/>
  <w15:chartTrackingRefBased/>
  <w15:docId w15:val="{65B4CA4B-8C85-4AC0-8F6D-0A043B7A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6F7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</cp:revision>
  <dcterms:created xsi:type="dcterms:W3CDTF">2023-05-30T12:03:00Z</dcterms:created>
  <dcterms:modified xsi:type="dcterms:W3CDTF">2023-05-30T15:20:00Z</dcterms:modified>
</cp:coreProperties>
</file>