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rPr>
      </w:pPr>
      <w:bookmarkStart w:colFirst="0" w:colLast="0" w:name="_czfz5p91e9om" w:id="0"/>
      <w:bookmarkEnd w:id="0"/>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rPr>
      </w:pPr>
      <w:bookmarkStart w:colFirst="0" w:colLast="0" w:name="_7sf6aquygtrw" w:id="1"/>
      <w:bookmarkEnd w:id="1"/>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jc w:val="center"/>
        <w:rPr>
          <w:rFonts w:ascii="Roboto" w:cs="Roboto" w:eastAsia="Roboto" w:hAnsi="Roboto"/>
          <w:b w:val="1"/>
        </w:rPr>
      </w:pPr>
      <w:bookmarkStart w:colFirst="0" w:colLast="0" w:name="_3zwp95263cb6" w:id="2"/>
      <w:bookmarkEnd w:id="2"/>
      <w:r w:rsidDel="00000000" w:rsidR="00000000" w:rsidRPr="00000000">
        <w:rPr>
          <w:rFonts w:ascii="Roboto" w:cs="Roboto" w:eastAsia="Roboto" w:hAnsi="Roboto"/>
          <w:b w:val="1"/>
          <w:rtl w:val="0"/>
        </w:rPr>
        <w:t xml:space="preserve">Game Name</w:t>
      </w:r>
    </w:p>
    <w:p w:rsidR="00000000" w:rsidDel="00000000" w:rsidP="00000000" w:rsidRDefault="00000000" w:rsidRPr="00000000" w14:paraId="00000004">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5">
      <w:pPr>
        <w:pageBreakBefore w:val="0"/>
        <w:jc w:val="center"/>
        <w:rPr>
          <w:rFonts w:ascii="Roboto" w:cs="Roboto" w:eastAsia="Roboto" w:hAnsi="Roboto"/>
        </w:rPr>
      </w:pPr>
      <w:r w:rsidDel="00000000" w:rsidR="00000000" w:rsidRPr="00000000">
        <w:rPr>
          <w:rFonts w:ascii="Roboto" w:cs="Roboto" w:eastAsia="Roboto" w:hAnsi="Roboto"/>
          <w:rtl w:val="0"/>
        </w:rPr>
        <w:t xml:space="preserve">Developed By:</w:t>
      </w:r>
    </w:p>
    <w:p w:rsidR="00000000" w:rsidDel="00000000" w:rsidP="00000000" w:rsidRDefault="00000000" w:rsidRPr="00000000" w14:paraId="00000006">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7">
      <w:pPr>
        <w:pageBreakBefore w:val="0"/>
        <w:jc w:val="center"/>
        <w:rPr>
          <w:rFonts w:ascii="Roboto" w:cs="Roboto" w:eastAsia="Roboto" w:hAnsi="Roboto"/>
        </w:rPr>
      </w:pPr>
      <w:r w:rsidDel="00000000" w:rsidR="00000000" w:rsidRPr="00000000">
        <w:rPr>
          <w:rFonts w:ascii="Roboto" w:cs="Roboto" w:eastAsia="Roboto" w:hAnsi="Roboto"/>
          <w:rtl w:val="0"/>
        </w:rPr>
        <w:t xml:space="preserve">[Insert Studio Logo or Individual/Studio Name Here]</w:t>
      </w:r>
    </w:p>
    <w:p w:rsidR="00000000" w:rsidDel="00000000" w:rsidP="00000000" w:rsidRDefault="00000000" w:rsidRPr="00000000" w14:paraId="00000008">
      <w:pPr>
        <w:pageBreakBefore w:val="0"/>
        <w:jc w:val="center"/>
        <w:rPr>
          <w:rFonts w:ascii="Roboto" w:cs="Roboto" w:eastAsia="Roboto" w:hAnsi="Roboto"/>
        </w:rPr>
      </w:pPr>
      <w:r w:rsidDel="00000000" w:rsidR="00000000" w:rsidRPr="00000000">
        <w:rPr>
          <w:rtl w:val="0"/>
        </w:rPr>
      </w:r>
    </w:p>
    <w:p w:rsidR="00000000" w:rsidDel="00000000" w:rsidP="00000000" w:rsidRDefault="00000000" w:rsidRPr="00000000" w14:paraId="00000009">
      <w:pPr>
        <w:pageBreakBefore w:val="0"/>
        <w:jc w:val="center"/>
        <w:rPr>
          <w:rFonts w:ascii="Roboto" w:cs="Roboto" w:eastAsia="Roboto" w:hAnsi="Roboto"/>
        </w:rPr>
      </w:pPr>
      <w:r w:rsidDel="00000000" w:rsidR="00000000" w:rsidRPr="00000000">
        <w:rPr>
          <w:rFonts w:ascii="Roboto" w:cs="Roboto" w:eastAsia="Roboto" w:hAnsi="Roboto"/>
          <w:rtl w:val="0"/>
        </w:rPr>
        <w:t xml:space="preserve">Version #</w:t>
      </w:r>
      <w:r w:rsidDel="00000000" w:rsidR="00000000" w:rsidRPr="00000000">
        <w:rPr>
          <w:rtl w:val="0"/>
        </w:rPr>
      </w:r>
    </w:p>
    <w:p w:rsidR="00000000" w:rsidDel="00000000" w:rsidP="00000000" w:rsidRDefault="00000000" w:rsidRPr="00000000" w14:paraId="0000000A">
      <w:pPr>
        <w:pStyle w:val="Heading1"/>
        <w:pageBreakBefore w:val="0"/>
        <w:rPr>
          <w:color w:val="0000ff"/>
        </w:rPr>
      </w:pPr>
      <w:bookmarkStart w:colFirst="0" w:colLast="0" w:name="_xuoyofvd6ftl" w:id="3"/>
      <w:bookmarkEnd w:id="3"/>
      <w:r w:rsidDel="00000000" w:rsidR="00000000" w:rsidRPr="00000000">
        <w:rPr>
          <w:rtl w:val="0"/>
        </w:rPr>
      </w:r>
    </w:p>
    <w:p w:rsidR="00000000" w:rsidDel="00000000" w:rsidP="00000000" w:rsidRDefault="00000000" w:rsidRPr="00000000" w14:paraId="0000000B">
      <w:pPr>
        <w:pStyle w:val="Heading1"/>
        <w:pageBreakBefore w:val="0"/>
        <w:rPr/>
      </w:pPr>
      <w:bookmarkStart w:colFirst="0" w:colLast="0" w:name="_w6tltitkroxf" w:id="4"/>
      <w:bookmarkEnd w:id="4"/>
      <w:r w:rsidDel="00000000" w:rsidR="00000000" w:rsidRPr="00000000">
        <w:rPr>
          <w:rtl w:val="0"/>
        </w:rPr>
        <w:t xml:space="preserve">Table of Contents</w:t>
      </w:r>
    </w:p>
    <w:p w:rsidR="00000000" w:rsidDel="00000000" w:rsidP="00000000" w:rsidRDefault="00000000" w:rsidRPr="00000000" w14:paraId="0000000C">
      <w:pPr>
        <w:pageBreakBefore w:val="0"/>
        <w:rPr>
          <w:color w:val="0000ff"/>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D">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w6tltitkroxf">
            <w:r w:rsidDel="00000000" w:rsidR="00000000" w:rsidRPr="00000000">
              <w:rPr>
                <w:color w:val="1155cc"/>
                <w:u w:val="single"/>
                <w:rtl w:val="0"/>
              </w:rPr>
              <w:t xml:space="preserve">Table of Contents</w:t>
            </w:r>
          </w:hyperlink>
          <w:r w:rsidDel="00000000" w:rsidR="00000000" w:rsidRPr="00000000">
            <w:rPr>
              <w:rtl w:val="0"/>
            </w:rPr>
          </w:r>
        </w:p>
        <w:p w:rsidR="00000000" w:rsidDel="00000000" w:rsidP="00000000" w:rsidRDefault="00000000" w:rsidRPr="00000000" w14:paraId="0000000E">
          <w:pPr>
            <w:pageBreakBefore w:val="0"/>
            <w:numPr>
              <w:ilvl w:val="0"/>
              <w:numId w:val="17"/>
            </w:numPr>
            <w:spacing w:after="0" w:afterAutospacing="0" w:before="200" w:line="240" w:lineRule="auto"/>
            <w:ind w:left="720" w:hanging="360"/>
            <w:rPr>
              <w:u w:val="none"/>
            </w:rPr>
          </w:pPr>
          <w:hyperlink w:anchor="_b1zghxqkrdaf">
            <w:r w:rsidDel="00000000" w:rsidR="00000000" w:rsidRPr="00000000">
              <w:rPr>
                <w:color w:val="1155cc"/>
                <w:u w:val="single"/>
                <w:rtl w:val="0"/>
              </w:rPr>
              <w:t xml:space="preserve">Game Overview</w:t>
            </w:r>
          </w:hyperlink>
          <w:r w:rsidDel="00000000" w:rsidR="00000000" w:rsidRPr="00000000">
            <w:rPr>
              <w:rtl w:val="0"/>
            </w:rPr>
          </w:r>
        </w:p>
        <w:p w:rsidR="00000000" w:rsidDel="00000000" w:rsidP="00000000" w:rsidRDefault="00000000" w:rsidRPr="00000000" w14:paraId="0000000F">
          <w:pPr>
            <w:pageBreakBefore w:val="0"/>
            <w:numPr>
              <w:ilvl w:val="1"/>
              <w:numId w:val="17"/>
            </w:numPr>
            <w:spacing w:after="0" w:afterAutospacing="0" w:before="0" w:beforeAutospacing="0" w:line="240" w:lineRule="auto"/>
            <w:ind w:left="1440" w:hanging="360"/>
            <w:rPr>
              <w:u w:val="none"/>
            </w:rPr>
          </w:pPr>
          <w:hyperlink w:anchor="_z5ktqn5ud51k">
            <w:r w:rsidDel="00000000" w:rsidR="00000000" w:rsidRPr="00000000">
              <w:rPr>
                <w:color w:val="1155cc"/>
                <w:u w:val="single"/>
                <w:rtl w:val="0"/>
              </w:rPr>
              <w:t xml:space="preserve">Target Learning Objective (LO)</w:t>
            </w:r>
          </w:hyperlink>
          <w:r w:rsidDel="00000000" w:rsidR="00000000" w:rsidRPr="00000000">
            <w:rPr>
              <w:rtl w:val="0"/>
            </w:rPr>
          </w:r>
        </w:p>
        <w:p w:rsidR="00000000" w:rsidDel="00000000" w:rsidP="00000000" w:rsidRDefault="00000000" w:rsidRPr="00000000" w14:paraId="00000010">
          <w:pPr>
            <w:pageBreakBefore w:val="0"/>
            <w:numPr>
              <w:ilvl w:val="1"/>
              <w:numId w:val="17"/>
            </w:numPr>
            <w:spacing w:after="0" w:afterAutospacing="0" w:before="0" w:beforeAutospacing="0" w:line="240" w:lineRule="auto"/>
            <w:ind w:left="1440" w:hanging="360"/>
            <w:rPr>
              <w:u w:val="none"/>
            </w:rPr>
          </w:pPr>
          <w:hyperlink w:anchor="_3yxrcs6fft7v">
            <w:r w:rsidDel="00000000" w:rsidR="00000000" w:rsidRPr="00000000">
              <w:rPr>
                <w:color w:val="1155cc"/>
                <w:u w:val="single"/>
                <w:rtl w:val="0"/>
              </w:rPr>
              <w:t xml:space="preserve">Demographics - Target Audience</w:t>
            </w:r>
          </w:hyperlink>
          <w:r w:rsidDel="00000000" w:rsidR="00000000" w:rsidRPr="00000000">
            <w:rPr>
              <w:rtl w:val="0"/>
            </w:rPr>
          </w:r>
        </w:p>
        <w:p w:rsidR="00000000" w:rsidDel="00000000" w:rsidP="00000000" w:rsidRDefault="00000000" w:rsidRPr="00000000" w14:paraId="00000011">
          <w:pPr>
            <w:pageBreakBefore w:val="0"/>
            <w:numPr>
              <w:ilvl w:val="1"/>
              <w:numId w:val="17"/>
            </w:numPr>
            <w:spacing w:after="0" w:afterAutospacing="0" w:before="0" w:beforeAutospacing="0" w:line="240" w:lineRule="auto"/>
            <w:ind w:left="1440" w:hanging="360"/>
            <w:rPr>
              <w:u w:val="none"/>
            </w:rPr>
          </w:pPr>
          <w:hyperlink w:anchor="_nlv81sxv1tad">
            <w:r w:rsidDel="00000000" w:rsidR="00000000" w:rsidRPr="00000000">
              <w:rPr>
                <w:color w:val="1155cc"/>
                <w:u w:val="single"/>
                <w:rtl w:val="0"/>
              </w:rPr>
              <w:t xml:space="preserve">Genre / Theme / Setting</w:t>
            </w:r>
          </w:hyperlink>
          <w:r w:rsidDel="00000000" w:rsidR="00000000" w:rsidRPr="00000000">
            <w:rPr>
              <w:rtl w:val="0"/>
            </w:rPr>
          </w:r>
        </w:p>
        <w:p w:rsidR="00000000" w:rsidDel="00000000" w:rsidP="00000000" w:rsidRDefault="00000000" w:rsidRPr="00000000" w14:paraId="00000012">
          <w:pPr>
            <w:pageBreakBefore w:val="0"/>
            <w:numPr>
              <w:ilvl w:val="1"/>
              <w:numId w:val="17"/>
            </w:numPr>
            <w:spacing w:after="0" w:afterAutospacing="0" w:before="0" w:beforeAutospacing="0" w:line="240" w:lineRule="auto"/>
            <w:ind w:left="1440" w:hanging="360"/>
            <w:rPr>
              <w:u w:val="none"/>
            </w:rPr>
          </w:pPr>
          <w:hyperlink w:anchor="_6i3cn420ishz">
            <w:r w:rsidDel="00000000" w:rsidR="00000000" w:rsidRPr="00000000">
              <w:rPr>
                <w:color w:val="1155cc"/>
                <w:u w:val="single"/>
                <w:rtl w:val="0"/>
              </w:rPr>
              <w:t xml:space="preserve">Core Gameplay Summary</w:t>
            </w:r>
          </w:hyperlink>
          <w:r w:rsidDel="00000000" w:rsidR="00000000" w:rsidRPr="00000000">
            <w:rPr>
              <w:rtl w:val="0"/>
            </w:rPr>
          </w:r>
        </w:p>
        <w:p w:rsidR="00000000" w:rsidDel="00000000" w:rsidP="00000000" w:rsidRDefault="00000000" w:rsidRPr="00000000" w14:paraId="00000013">
          <w:pPr>
            <w:pageBreakBefore w:val="0"/>
            <w:numPr>
              <w:ilvl w:val="1"/>
              <w:numId w:val="17"/>
            </w:numPr>
            <w:spacing w:after="0" w:afterAutospacing="0" w:before="0" w:beforeAutospacing="0" w:line="240" w:lineRule="auto"/>
            <w:ind w:left="1440" w:hanging="360"/>
            <w:rPr>
              <w:u w:val="none"/>
            </w:rPr>
          </w:pPr>
          <w:hyperlink w:anchor="_7wdt5h23tvzo">
            <w:r w:rsidDel="00000000" w:rsidR="00000000" w:rsidRPr="00000000">
              <w:rPr>
                <w:color w:val="1155cc"/>
                <w:u w:val="single"/>
                <w:rtl w:val="0"/>
              </w:rPr>
              <w:t xml:space="preserve">Look and Feel</w:t>
            </w:r>
          </w:hyperlink>
          <w:r w:rsidDel="00000000" w:rsidR="00000000" w:rsidRPr="00000000">
            <w:rPr>
              <w:rtl w:val="0"/>
            </w:rPr>
          </w:r>
        </w:p>
        <w:p w:rsidR="00000000" w:rsidDel="00000000" w:rsidP="00000000" w:rsidRDefault="00000000" w:rsidRPr="00000000" w14:paraId="00000014">
          <w:pPr>
            <w:pageBreakBefore w:val="0"/>
            <w:numPr>
              <w:ilvl w:val="1"/>
              <w:numId w:val="17"/>
            </w:numPr>
            <w:spacing w:after="0" w:afterAutospacing="0" w:before="0" w:beforeAutospacing="0" w:line="240" w:lineRule="auto"/>
            <w:ind w:left="1440" w:hanging="360"/>
            <w:rPr>
              <w:u w:val="none"/>
            </w:rPr>
          </w:pPr>
          <w:hyperlink w:anchor="_z6u0mxcbjqkh">
            <w:r w:rsidDel="00000000" w:rsidR="00000000" w:rsidRPr="00000000">
              <w:rPr>
                <w:color w:val="1155cc"/>
                <w:u w:val="single"/>
                <w:rtl w:val="0"/>
              </w:rPr>
              <w:t xml:space="preserve">Target Platform(s)</w:t>
            </w:r>
          </w:hyperlink>
          <w:r w:rsidDel="00000000" w:rsidR="00000000" w:rsidRPr="00000000">
            <w:rPr>
              <w:rtl w:val="0"/>
            </w:rPr>
          </w:r>
        </w:p>
        <w:p w:rsidR="00000000" w:rsidDel="00000000" w:rsidP="00000000" w:rsidRDefault="00000000" w:rsidRPr="00000000" w14:paraId="00000015">
          <w:pPr>
            <w:pageBreakBefore w:val="0"/>
            <w:numPr>
              <w:ilvl w:val="0"/>
              <w:numId w:val="17"/>
            </w:numPr>
            <w:spacing w:after="0" w:afterAutospacing="0" w:before="0" w:beforeAutospacing="0" w:line="240" w:lineRule="auto"/>
            <w:ind w:left="720" w:hanging="360"/>
            <w:rPr>
              <w:u w:val="none"/>
            </w:rPr>
          </w:pPr>
          <w:hyperlink w:anchor="_gpxmptz7kx5l">
            <w:r w:rsidDel="00000000" w:rsidR="00000000" w:rsidRPr="00000000">
              <w:rPr>
                <w:color w:val="1155cc"/>
                <w:u w:val="single"/>
                <w:rtl w:val="0"/>
              </w:rPr>
              <w:t xml:space="preserve">Game Flow</w:t>
            </w:r>
          </w:hyperlink>
          <w:r w:rsidDel="00000000" w:rsidR="00000000" w:rsidRPr="00000000">
            <w:rPr>
              <w:rtl w:val="0"/>
            </w:rPr>
          </w:r>
        </w:p>
        <w:p w:rsidR="00000000" w:rsidDel="00000000" w:rsidP="00000000" w:rsidRDefault="00000000" w:rsidRPr="00000000" w14:paraId="00000016">
          <w:pPr>
            <w:pageBreakBefore w:val="0"/>
            <w:numPr>
              <w:ilvl w:val="1"/>
              <w:numId w:val="17"/>
            </w:numPr>
            <w:spacing w:after="0" w:afterAutospacing="0" w:before="0" w:beforeAutospacing="0" w:line="240" w:lineRule="auto"/>
            <w:ind w:left="1440" w:hanging="360"/>
            <w:rPr>
              <w:u w:val="none"/>
            </w:rPr>
          </w:pPr>
          <w:hyperlink w:anchor="_vzqju6qz195s">
            <w:r w:rsidDel="00000000" w:rsidR="00000000" w:rsidRPr="00000000">
              <w:rPr>
                <w:color w:val="1155cc"/>
                <w:u w:val="single"/>
                <w:rtl w:val="0"/>
              </w:rPr>
              <w:t xml:space="preserve">Part 1 - [Name of this Portion of the Game]</w:t>
            </w:r>
          </w:hyperlink>
          <w:r w:rsidDel="00000000" w:rsidR="00000000" w:rsidRPr="00000000">
            <w:rPr>
              <w:rtl w:val="0"/>
            </w:rPr>
          </w:r>
        </w:p>
        <w:p w:rsidR="00000000" w:rsidDel="00000000" w:rsidP="00000000" w:rsidRDefault="00000000" w:rsidRPr="00000000" w14:paraId="00000017">
          <w:pPr>
            <w:pageBreakBefore w:val="0"/>
            <w:numPr>
              <w:ilvl w:val="2"/>
              <w:numId w:val="17"/>
            </w:numPr>
            <w:spacing w:after="0" w:afterAutospacing="0" w:before="0" w:beforeAutospacing="0" w:line="240" w:lineRule="auto"/>
            <w:ind w:left="2160" w:hanging="360"/>
            <w:rPr>
              <w:u w:val="none"/>
            </w:rPr>
          </w:pPr>
          <w:hyperlink w:anchor="_7rj3x13wsu21">
            <w:r w:rsidDel="00000000" w:rsidR="00000000" w:rsidRPr="00000000">
              <w:rPr>
                <w:color w:val="1155cc"/>
                <w:u w:val="single"/>
                <w:rtl w:val="0"/>
              </w:rPr>
              <w:t xml:space="preserve">L.O. Concept(s) Covered</w:t>
            </w:r>
          </w:hyperlink>
          <w:r w:rsidDel="00000000" w:rsidR="00000000" w:rsidRPr="00000000">
            <w:rPr>
              <w:rtl w:val="0"/>
            </w:rPr>
          </w:r>
        </w:p>
        <w:p w:rsidR="00000000" w:rsidDel="00000000" w:rsidP="00000000" w:rsidRDefault="00000000" w:rsidRPr="00000000" w14:paraId="00000018">
          <w:pPr>
            <w:pageBreakBefore w:val="0"/>
            <w:numPr>
              <w:ilvl w:val="2"/>
              <w:numId w:val="17"/>
            </w:numPr>
            <w:spacing w:after="0" w:afterAutospacing="0" w:before="0" w:beforeAutospacing="0" w:line="240" w:lineRule="auto"/>
            <w:ind w:left="2160" w:hanging="360"/>
            <w:rPr>
              <w:u w:val="none"/>
            </w:rPr>
          </w:pPr>
          <w:hyperlink w:anchor="_w93n9hjgibra">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9">
          <w:pPr>
            <w:pageBreakBefore w:val="0"/>
            <w:numPr>
              <w:ilvl w:val="2"/>
              <w:numId w:val="17"/>
            </w:numPr>
            <w:spacing w:after="0" w:afterAutospacing="0" w:before="0" w:beforeAutospacing="0" w:line="240" w:lineRule="auto"/>
            <w:ind w:left="2160" w:hanging="360"/>
            <w:rPr>
              <w:u w:val="none"/>
            </w:rPr>
          </w:pPr>
          <w:hyperlink w:anchor="_nh90sk5jeis7">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1A">
          <w:pPr>
            <w:pageBreakBefore w:val="0"/>
            <w:numPr>
              <w:ilvl w:val="2"/>
              <w:numId w:val="17"/>
            </w:numPr>
            <w:spacing w:after="0" w:afterAutospacing="0" w:before="0" w:beforeAutospacing="0" w:line="240" w:lineRule="auto"/>
            <w:ind w:left="2160" w:hanging="360"/>
            <w:rPr>
              <w:u w:val="none"/>
            </w:rPr>
          </w:pPr>
          <w:hyperlink w:anchor="_qgyue44qr7pc">
            <w:r w:rsidDel="00000000" w:rsidR="00000000" w:rsidRPr="00000000">
              <w:rPr>
                <w:color w:val="1155cc"/>
                <w:u w:val="single"/>
                <w:rtl w:val="0"/>
              </w:rPr>
              <w:t xml:space="preserve">Losing Gameplay / Incorrect Concept Understanding</w:t>
            </w:r>
          </w:hyperlink>
          <w:r w:rsidDel="00000000" w:rsidR="00000000" w:rsidRPr="00000000">
            <w:rPr>
              <w:rtl w:val="0"/>
            </w:rPr>
          </w:r>
        </w:p>
        <w:p w:rsidR="00000000" w:rsidDel="00000000" w:rsidP="00000000" w:rsidRDefault="00000000" w:rsidRPr="00000000" w14:paraId="0000001B">
          <w:pPr>
            <w:pageBreakBefore w:val="0"/>
            <w:numPr>
              <w:ilvl w:val="2"/>
              <w:numId w:val="17"/>
            </w:numPr>
            <w:spacing w:after="0" w:afterAutospacing="0" w:before="0" w:beforeAutospacing="0" w:line="240" w:lineRule="auto"/>
            <w:ind w:left="2160" w:hanging="360"/>
            <w:rPr>
              <w:u w:val="none"/>
            </w:rPr>
          </w:pPr>
          <w:hyperlink w:anchor="_t28n5k8jjlvp">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1C">
          <w:pPr>
            <w:pageBreakBefore w:val="0"/>
            <w:numPr>
              <w:ilvl w:val="1"/>
              <w:numId w:val="17"/>
            </w:numPr>
            <w:spacing w:after="0" w:afterAutospacing="0" w:before="0" w:beforeAutospacing="0" w:line="240" w:lineRule="auto"/>
            <w:ind w:left="1440" w:hanging="360"/>
            <w:rPr>
              <w:u w:val="none"/>
            </w:rPr>
          </w:pPr>
          <w:hyperlink w:anchor="_hcjn0t11npa8">
            <w:r w:rsidDel="00000000" w:rsidR="00000000" w:rsidRPr="00000000">
              <w:rPr>
                <w:color w:val="1155cc"/>
                <w:u w:val="single"/>
                <w:rtl w:val="0"/>
              </w:rPr>
              <w:t xml:space="preserve">Part 2 - [Name of this Portion of the Game]</w:t>
            </w:r>
          </w:hyperlink>
          <w:r w:rsidDel="00000000" w:rsidR="00000000" w:rsidRPr="00000000">
            <w:rPr>
              <w:rtl w:val="0"/>
            </w:rPr>
          </w:r>
        </w:p>
        <w:p w:rsidR="00000000" w:rsidDel="00000000" w:rsidP="00000000" w:rsidRDefault="00000000" w:rsidRPr="00000000" w14:paraId="0000001D">
          <w:pPr>
            <w:pageBreakBefore w:val="0"/>
            <w:numPr>
              <w:ilvl w:val="2"/>
              <w:numId w:val="17"/>
            </w:numPr>
            <w:spacing w:after="0" w:afterAutospacing="0" w:before="0" w:beforeAutospacing="0" w:line="240" w:lineRule="auto"/>
            <w:ind w:left="2160" w:hanging="360"/>
            <w:rPr>
              <w:u w:val="none"/>
            </w:rPr>
          </w:pPr>
          <w:hyperlink w:anchor="_q73prq6q08uj">
            <w:r w:rsidDel="00000000" w:rsidR="00000000" w:rsidRPr="00000000">
              <w:rPr>
                <w:color w:val="1155cc"/>
                <w:u w:val="single"/>
                <w:rtl w:val="0"/>
              </w:rPr>
              <w:t xml:space="preserve">L.O. Concept(s) Covered</w:t>
            </w:r>
          </w:hyperlink>
          <w:r w:rsidDel="00000000" w:rsidR="00000000" w:rsidRPr="00000000">
            <w:rPr>
              <w:rtl w:val="0"/>
            </w:rPr>
          </w:r>
        </w:p>
        <w:p w:rsidR="00000000" w:rsidDel="00000000" w:rsidP="00000000" w:rsidRDefault="00000000" w:rsidRPr="00000000" w14:paraId="0000001E">
          <w:pPr>
            <w:pageBreakBefore w:val="0"/>
            <w:numPr>
              <w:ilvl w:val="2"/>
              <w:numId w:val="17"/>
            </w:numPr>
            <w:spacing w:after="0" w:afterAutospacing="0" w:before="0" w:beforeAutospacing="0" w:line="240" w:lineRule="auto"/>
            <w:ind w:left="2160" w:hanging="360"/>
            <w:rPr>
              <w:u w:val="none"/>
            </w:rPr>
          </w:pPr>
          <w:hyperlink w:anchor="_sfw8yv2xgnrn">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F">
          <w:pPr>
            <w:pageBreakBefore w:val="0"/>
            <w:numPr>
              <w:ilvl w:val="2"/>
              <w:numId w:val="17"/>
            </w:numPr>
            <w:spacing w:after="0" w:afterAutospacing="0" w:before="0" w:beforeAutospacing="0" w:line="240" w:lineRule="auto"/>
            <w:ind w:left="2160" w:hanging="360"/>
            <w:rPr>
              <w:u w:val="none"/>
            </w:rPr>
          </w:pPr>
          <w:hyperlink w:anchor="_2c8dov7re2rs">
            <w:r w:rsidDel="00000000" w:rsidR="00000000" w:rsidRPr="00000000">
              <w:rPr>
                <w:color w:val="1155cc"/>
                <w:u w:val="single"/>
                <w:rtl w:val="0"/>
              </w:rPr>
              <w:t xml:space="preserve">Mechanics</w:t>
            </w:r>
          </w:hyperlink>
          <w:r w:rsidDel="00000000" w:rsidR="00000000" w:rsidRPr="00000000">
            <w:rPr>
              <w:rtl w:val="0"/>
            </w:rPr>
          </w:r>
        </w:p>
        <w:p w:rsidR="00000000" w:rsidDel="00000000" w:rsidP="00000000" w:rsidRDefault="00000000" w:rsidRPr="00000000" w14:paraId="00000020">
          <w:pPr>
            <w:pageBreakBefore w:val="0"/>
            <w:numPr>
              <w:ilvl w:val="2"/>
              <w:numId w:val="17"/>
            </w:numPr>
            <w:spacing w:after="0" w:afterAutospacing="0" w:before="0" w:beforeAutospacing="0" w:line="240" w:lineRule="auto"/>
            <w:ind w:left="2160" w:hanging="360"/>
            <w:rPr>
              <w:u w:val="none"/>
            </w:rPr>
          </w:pPr>
          <w:hyperlink w:anchor="_135fy35r9e58">
            <w:r w:rsidDel="00000000" w:rsidR="00000000" w:rsidRPr="00000000">
              <w:rPr>
                <w:color w:val="1155cc"/>
                <w:u w:val="single"/>
                <w:rtl w:val="0"/>
              </w:rPr>
              <w:t xml:space="preserve">Losing Gameplay / Incorrect Concept Understanding</w:t>
            </w:r>
          </w:hyperlink>
          <w:r w:rsidDel="00000000" w:rsidR="00000000" w:rsidRPr="00000000">
            <w:rPr>
              <w:rtl w:val="0"/>
            </w:rPr>
          </w:r>
        </w:p>
        <w:p w:rsidR="00000000" w:rsidDel="00000000" w:rsidP="00000000" w:rsidRDefault="00000000" w:rsidRPr="00000000" w14:paraId="00000021">
          <w:pPr>
            <w:pageBreakBefore w:val="0"/>
            <w:numPr>
              <w:ilvl w:val="2"/>
              <w:numId w:val="17"/>
            </w:numPr>
            <w:spacing w:after="0" w:afterAutospacing="0" w:before="0" w:beforeAutospacing="0" w:line="240" w:lineRule="auto"/>
            <w:ind w:left="2160" w:hanging="360"/>
            <w:rPr>
              <w:u w:val="none"/>
            </w:rPr>
          </w:pPr>
          <w:hyperlink w:anchor="_pqo6edtik4df">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22">
          <w:pPr>
            <w:pageBreakBefore w:val="0"/>
            <w:numPr>
              <w:ilvl w:val="1"/>
              <w:numId w:val="17"/>
            </w:numPr>
            <w:spacing w:after="0" w:afterAutospacing="0" w:before="0" w:beforeAutospacing="0" w:line="240" w:lineRule="auto"/>
            <w:ind w:left="1440" w:hanging="360"/>
            <w:rPr>
              <w:u w:val="none"/>
            </w:rPr>
          </w:pPr>
          <w:hyperlink w:anchor="_7719zk617dur">
            <w:r w:rsidDel="00000000" w:rsidR="00000000" w:rsidRPr="00000000">
              <w:rPr>
                <w:color w:val="1155cc"/>
                <w:u w:val="single"/>
                <w:rtl w:val="0"/>
              </w:rPr>
              <w:t xml:space="preserve">Part 3 - [Name of this Portion of the Game]</w:t>
            </w:r>
          </w:hyperlink>
          <w:r w:rsidDel="00000000" w:rsidR="00000000" w:rsidRPr="00000000">
            <w:rPr>
              <w:rtl w:val="0"/>
            </w:rPr>
          </w:r>
        </w:p>
        <w:p w:rsidR="00000000" w:rsidDel="00000000" w:rsidP="00000000" w:rsidRDefault="00000000" w:rsidRPr="00000000" w14:paraId="00000023">
          <w:pPr>
            <w:pageBreakBefore w:val="0"/>
            <w:numPr>
              <w:ilvl w:val="1"/>
              <w:numId w:val="17"/>
            </w:numPr>
            <w:spacing w:after="0" w:afterAutospacing="0" w:before="0" w:beforeAutospacing="0" w:line="240" w:lineRule="auto"/>
            <w:ind w:left="1440" w:hanging="360"/>
            <w:rPr>
              <w:u w:val="none"/>
            </w:rPr>
          </w:pPr>
          <w:hyperlink w:anchor="_4ijz0uo2nv0z">
            <w:r w:rsidDel="00000000" w:rsidR="00000000" w:rsidRPr="00000000">
              <w:rPr>
                <w:color w:val="1155cc"/>
                <w:u w:val="single"/>
                <w:rtl w:val="0"/>
              </w:rPr>
              <w:t xml:space="preserve">Etc.</w:t>
            </w:r>
          </w:hyperlink>
          <w:r w:rsidDel="00000000" w:rsidR="00000000" w:rsidRPr="00000000">
            <w:rPr>
              <w:rtl w:val="0"/>
            </w:rPr>
          </w:r>
        </w:p>
        <w:p w:rsidR="00000000" w:rsidDel="00000000" w:rsidP="00000000" w:rsidRDefault="00000000" w:rsidRPr="00000000" w14:paraId="00000024">
          <w:pPr>
            <w:pageBreakBefore w:val="0"/>
            <w:numPr>
              <w:ilvl w:val="0"/>
              <w:numId w:val="17"/>
            </w:numPr>
            <w:spacing w:after="0" w:afterAutospacing="0" w:before="0" w:beforeAutospacing="0" w:line="240" w:lineRule="auto"/>
            <w:ind w:left="720" w:hanging="360"/>
            <w:rPr>
              <w:u w:val="none"/>
            </w:rPr>
          </w:pPr>
          <w:hyperlink w:anchor="_ksso39ws6f3w">
            <w:r w:rsidDel="00000000" w:rsidR="00000000" w:rsidRPr="00000000">
              <w:rPr>
                <w:color w:val="1155cc"/>
                <w:u w:val="single"/>
                <w:rtl w:val="0"/>
              </w:rPr>
              <w:t xml:space="preserve">LO Concept Coverage</w:t>
            </w:r>
          </w:hyperlink>
          <w:r w:rsidDel="00000000" w:rsidR="00000000" w:rsidRPr="00000000">
            <w:rPr>
              <w:rtl w:val="0"/>
            </w:rPr>
          </w:r>
        </w:p>
        <w:p w:rsidR="00000000" w:rsidDel="00000000" w:rsidP="00000000" w:rsidRDefault="00000000" w:rsidRPr="00000000" w14:paraId="00000025">
          <w:pPr>
            <w:pageBreakBefore w:val="0"/>
            <w:numPr>
              <w:ilvl w:val="1"/>
              <w:numId w:val="17"/>
            </w:numPr>
            <w:spacing w:after="0" w:afterAutospacing="0" w:before="0" w:beforeAutospacing="0" w:line="240" w:lineRule="auto"/>
            <w:ind w:left="1440" w:hanging="360"/>
            <w:rPr>
              <w:u w:val="none"/>
            </w:rPr>
          </w:pPr>
          <w:hyperlink w:anchor="_jub7y4l2tdxk">
            <w:r w:rsidDel="00000000" w:rsidR="00000000" w:rsidRPr="00000000">
              <w:rPr>
                <w:color w:val="1155cc"/>
                <w:u w:val="single"/>
                <w:rtl w:val="0"/>
              </w:rPr>
              <w:t xml:space="preserve">Academic Concepts</w:t>
            </w:r>
          </w:hyperlink>
          <w:r w:rsidDel="00000000" w:rsidR="00000000" w:rsidRPr="00000000">
            <w:rPr>
              <w:rtl w:val="0"/>
            </w:rPr>
          </w:r>
        </w:p>
        <w:p w:rsidR="00000000" w:rsidDel="00000000" w:rsidP="00000000" w:rsidRDefault="00000000" w:rsidRPr="00000000" w14:paraId="00000026">
          <w:pPr>
            <w:pageBreakBefore w:val="0"/>
            <w:numPr>
              <w:ilvl w:val="0"/>
              <w:numId w:val="17"/>
            </w:numPr>
            <w:spacing w:after="0" w:afterAutospacing="0" w:before="0" w:beforeAutospacing="0" w:line="240" w:lineRule="auto"/>
            <w:ind w:left="720" w:hanging="360"/>
            <w:rPr>
              <w:u w:val="none"/>
            </w:rPr>
          </w:pPr>
          <w:hyperlink w:anchor="_htsps0f46zva">
            <w:r w:rsidDel="00000000" w:rsidR="00000000" w:rsidRPr="00000000">
              <w:rPr>
                <w:color w:val="1155cc"/>
                <w:u w:val="single"/>
                <w:rtl w:val="0"/>
              </w:rPr>
              <w:t xml:space="preserve">Legends of Learning Required Content Practices</w:t>
            </w:r>
          </w:hyperlink>
          <w:r w:rsidDel="00000000" w:rsidR="00000000" w:rsidRPr="00000000">
            <w:rPr>
              <w:rtl w:val="0"/>
            </w:rPr>
          </w:r>
        </w:p>
        <w:p w:rsidR="00000000" w:rsidDel="00000000" w:rsidP="00000000" w:rsidRDefault="00000000" w:rsidRPr="00000000" w14:paraId="00000027">
          <w:pPr>
            <w:pageBreakBefore w:val="0"/>
            <w:numPr>
              <w:ilvl w:val="1"/>
              <w:numId w:val="17"/>
            </w:numPr>
            <w:spacing w:after="0" w:afterAutospacing="0" w:before="0" w:beforeAutospacing="0" w:line="240" w:lineRule="auto"/>
            <w:ind w:left="1440" w:hanging="360"/>
            <w:rPr>
              <w:u w:val="none"/>
            </w:rPr>
          </w:pPr>
          <w:hyperlink w:anchor="_f51r4b8ioo7a">
            <w:r w:rsidDel="00000000" w:rsidR="00000000" w:rsidRPr="00000000">
              <w:rPr>
                <w:color w:val="1155cc"/>
                <w:u w:val="single"/>
                <w:rtl w:val="0"/>
              </w:rPr>
              <w:t xml:space="preserve">Checklist Overview</w:t>
            </w:r>
          </w:hyperlink>
          <w:r w:rsidDel="00000000" w:rsidR="00000000" w:rsidRPr="00000000">
            <w:rPr>
              <w:rtl w:val="0"/>
            </w:rPr>
          </w:r>
        </w:p>
        <w:p w:rsidR="00000000" w:rsidDel="00000000" w:rsidP="00000000" w:rsidRDefault="00000000" w:rsidRPr="00000000" w14:paraId="00000028">
          <w:pPr>
            <w:pageBreakBefore w:val="0"/>
            <w:numPr>
              <w:ilvl w:val="1"/>
              <w:numId w:val="17"/>
            </w:numPr>
            <w:spacing w:after="0" w:afterAutospacing="0" w:before="0" w:beforeAutospacing="0" w:line="240" w:lineRule="auto"/>
            <w:ind w:left="1440" w:hanging="360"/>
            <w:rPr>
              <w:u w:val="none"/>
            </w:rPr>
          </w:pPr>
          <w:hyperlink w:anchor="_8j8qo2nti00o">
            <w:r w:rsidDel="00000000" w:rsidR="00000000" w:rsidRPr="00000000">
              <w:rPr>
                <w:color w:val="1155cc"/>
                <w:u w:val="single"/>
                <w:rtl w:val="0"/>
              </w:rPr>
              <w:t xml:space="preserve">Connection Between Gameplay and Learning</w:t>
            </w:r>
          </w:hyperlink>
          <w:r w:rsidDel="00000000" w:rsidR="00000000" w:rsidRPr="00000000">
            <w:rPr>
              <w:rtl w:val="0"/>
            </w:rPr>
          </w:r>
        </w:p>
        <w:p w:rsidR="00000000" w:rsidDel="00000000" w:rsidP="00000000" w:rsidRDefault="00000000" w:rsidRPr="00000000" w14:paraId="00000029">
          <w:pPr>
            <w:pageBreakBefore w:val="0"/>
            <w:numPr>
              <w:ilvl w:val="1"/>
              <w:numId w:val="17"/>
            </w:numPr>
            <w:spacing w:after="0" w:afterAutospacing="0" w:before="0" w:beforeAutospacing="0" w:line="240" w:lineRule="auto"/>
            <w:ind w:left="1440" w:hanging="360"/>
            <w:rPr>
              <w:u w:val="none"/>
            </w:rPr>
          </w:pPr>
          <w:hyperlink w:anchor="_woe6ankxv3c1">
            <w:r w:rsidDel="00000000" w:rsidR="00000000" w:rsidRPr="00000000">
              <w:rPr>
                <w:color w:val="1155cc"/>
                <w:u w:val="single"/>
                <w:rtl w:val="0"/>
              </w:rPr>
              <w:t xml:space="preserve">Role of Text in Learning</w:t>
            </w:r>
          </w:hyperlink>
          <w:r w:rsidDel="00000000" w:rsidR="00000000" w:rsidRPr="00000000">
            <w:rPr>
              <w:rtl w:val="0"/>
            </w:rPr>
          </w:r>
        </w:p>
        <w:p w:rsidR="00000000" w:rsidDel="00000000" w:rsidP="00000000" w:rsidRDefault="00000000" w:rsidRPr="00000000" w14:paraId="0000002A">
          <w:pPr>
            <w:pageBreakBefore w:val="0"/>
            <w:numPr>
              <w:ilvl w:val="1"/>
              <w:numId w:val="17"/>
            </w:numPr>
            <w:spacing w:after="0" w:afterAutospacing="0" w:before="0" w:beforeAutospacing="0" w:line="240" w:lineRule="auto"/>
            <w:ind w:left="1440" w:hanging="360"/>
            <w:rPr>
              <w:u w:val="none"/>
            </w:rPr>
          </w:pPr>
          <w:hyperlink w:anchor="_lt79bqy4gldx">
            <w:r w:rsidDel="00000000" w:rsidR="00000000" w:rsidRPr="00000000">
              <w:rPr>
                <w:color w:val="1155cc"/>
                <w:u w:val="single"/>
                <w:rtl w:val="0"/>
              </w:rPr>
              <w:t xml:space="preserve">Characters - Diversity</w:t>
            </w:r>
          </w:hyperlink>
          <w:r w:rsidDel="00000000" w:rsidR="00000000" w:rsidRPr="00000000">
            <w:rPr>
              <w:rtl w:val="0"/>
            </w:rPr>
          </w:r>
        </w:p>
        <w:p w:rsidR="00000000" w:rsidDel="00000000" w:rsidP="00000000" w:rsidRDefault="00000000" w:rsidRPr="00000000" w14:paraId="0000002B">
          <w:pPr>
            <w:pageBreakBefore w:val="0"/>
            <w:numPr>
              <w:ilvl w:val="0"/>
              <w:numId w:val="17"/>
            </w:numPr>
            <w:spacing w:after="0" w:afterAutospacing="0" w:before="0" w:beforeAutospacing="0" w:line="240" w:lineRule="auto"/>
            <w:ind w:left="720" w:hanging="360"/>
            <w:rPr>
              <w:u w:val="none"/>
            </w:rPr>
          </w:pPr>
          <w:hyperlink w:anchor="_oftwb572cwpn">
            <w:r w:rsidDel="00000000" w:rsidR="00000000" w:rsidRPr="00000000">
              <w:rPr>
                <w:color w:val="1155cc"/>
                <w:u w:val="single"/>
                <w:rtl w:val="0"/>
              </w:rPr>
              <w:t xml:space="preserve">Technical</w:t>
            </w:r>
          </w:hyperlink>
          <w:r w:rsidDel="00000000" w:rsidR="00000000" w:rsidRPr="00000000">
            <w:rPr>
              <w:rtl w:val="0"/>
            </w:rPr>
          </w:r>
        </w:p>
        <w:p w:rsidR="00000000" w:rsidDel="00000000" w:rsidP="00000000" w:rsidRDefault="00000000" w:rsidRPr="00000000" w14:paraId="0000002C">
          <w:pPr>
            <w:pageBreakBefore w:val="0"/>
            <w:numPr>
              <w:ilvl w:val="1"/>
              <w:numId w:val="17"/>
            </w:numPr>
            <w:spacing w:after="0" w:afterAutospacing="0" w:before="0" w:beforeAutospacing="0" w:line="240" w:lineRule="auto"/>
            <w:ind w:left="1440" w:hanging="360"/>
            <w:rPr>
              <w:u w:val="none"/>
            </w:rPr>
          </w:pPr>
          <w:hyperlink w:anchor="_ileqj0wqbx92">
            <w:r w:rsidDel="00000000" w:rsidR="00000000" w:rsidRPr="00000000">
              <w:rPr>
                <w:color w:val="1155cc"/>
                <w:u w:val="single"/>
                <w:rtl w:val="0"/>
              </w:rPr>
              <w:t xml:space="preserve">Development Hardware/Software</w:t>
            </w:r>
          </w:hyperlink>
          <w:r w:rsidDel="00000000" w:rsidR="00000000" w:rsidRPr="00000000">
            <w:rPr>
              <w:rtl w:val="0"/>
            </w:rPr>
          </w:r>
        </w:p>
        <w:p w:rsidR="00000000" w:rsidDel="00000000" w:rsidP="00000000" w:rsidRDefault="00000000" w:rsidRPr="00000000" w14:paraId="0000002D">
          <w:pPr>
            <w:pageBreakBefore w:val="0"/>
            <w:numPr>
              <w:ilvl w:val="1"/>
              <w:numId w:val="17"/>
            </w:numPr>
            <w:spacing w:after="0" w:afterAutospacing="0" w:before="0" w:beforeAutospacing="0" w:line="240" w:lineRule="auto"/>
            <w:ind w:left="1440" w:hanging="360"/>
            <w:rPr>
              <w:u w:val="none"/>
            </w:rPr>
          </w:pPr>
          <w:hyperlink w:anchor="_7xcl4emkqa1o">
            <w:r w:rsidDel="00000000" w:rsidR="00000000" w:rsidRPr="00000000">
              <w:rPr>
                <w:color w:val="1155cc"/>
                <w:u w:val="single"/>
                <w:rtl w:val="0"/>
              </w:rPr>
              <w:t xml:space="preserve">Music and Sounds</w:t>
            </w:r>
          </w:hyperlink>
          <w:r w:rsidDel="00000000" w:rsidR="00000000" w:rsidRPr="00000000">
            <w:rPr>
              <w:rtl w:val="0"/>
            </w:rPr>
          </w:r>
        </w:p>
        <w:p w:rsidR="00000000" w:rsidDel="00000000" w:rsidP="00000000" w:rsidRDefault="00000000" w:rsidRPr="00000000" w14:paraId="0000002E">
          <w:pPr>
            <w:pageBreakBefore w:val="0"/>
            <w:numPr>
              <w:ilvl w:val="1"/>
              <w:numId w:val="17"/>
            </w:numPr>
            <w:spacing w:after="0" w:afterAutospacing="0" w:before="0" w:beforeAutospacing="0" w:line="240" w:lineRule="auto"/>
            <w:ind w:left="1440" w:hanging="360"/>
            <w:rPr>
              <w:u w:val="none"/>
            </w:rPr>
          </w:pPr>
          <w:hyperlink w:anchor="_b34pcjhox752">
            <w:r w:rsidDel="00000000" w:rsidR="00000000" w:rsidRPr="00000000">
              <w:rPr>
                <w:color w:val="1155cc"/>
                <w:u w:val="single"/>
                <w:rtl w:val="0"/>
              </w:rPr>
              <w:t xml:space="preserve">Asset Summary</w:t>
            </w:r>
          </w:hyperlink>
          <w:r w:rsidDel="00000000" w:rsidR="00000000" w:rsidRPr="00000000">
            <w:rPr>
              <w:rtl w:val="0"/>
            </w:rPr>
          </w:r>
        </w:p>
        <w:p w:rsidR="00000000" w:rsidDel="00000000" w:rsidP="00000000" w:rsidRDefault="00000000" w:rsidRPr="00000000" w14:paraId="0000002F">
          <w:pPr>
            <w:pageBreakBefore w:val="0"/>
            <w:numPr>
              <w:ilvl w:val="0"/>
              <w:numId w:val="17"/>
            </w:numPr>
            <w:spacing w:after="0" w:afterAutospacing="0" w:before="0" w:beforeAutospacing="0" w:line="240" w:lineRule="auto"/>
            <w:ind w:left="720" w:hanging="360"/>
            <w:rPr>
              <w:u w:val="none"/>
            </w:rPr>
          </w:pPr>
          <w:hyperlink w:anchor="_uicrcm7meylh">
            <w:r w:rsidDel="00000000" w:rsidR="00000000" w:rsidRPr="00000000">
              <w:rPr>
                <w:color w:val="1155cc"/>
                <w:u w:val="single"/>
                <w:rtl w:val="0"/>
              </w:rPr>
              <w:t xml:space="preserve">Art Style</w:t>
            </w:r>
          </w:hyperlink>
          <w:r w:rsidDel="00000000" w:rsidR="00000000" w:rsidRPr="00000000">
            <w:rPr>
              <w:rtl w:val="0"/>
            </w:rPr>
          </w:r>
        </w:p>
        <w:p w:rsidR="00000000" w:rsidDel="00000000" w:rsidP="00000000" w:rsidRDefault="00000000" w:rsidRPr="00000000" w14:paraId="00000030">
          <w:pPr>
            <w:pageBreakBefore w:val="0"/>
            <w:numPr>
              <w:ilvl w:val="1"/>
              <w:numId w:val="17"/>
            </w:numPr>
            <w:spacing w:after="0" w:afterAutospacing="0" w:before="0" w:beforeAutospacing="0" w:line="240" w:lineRule="auto"/>
            <w:ind w:left="1440" w:hanging="360"/>
            <w:rPr>
              <w:u w:val="none"/>
            </w:rPr>
          </w:pPr>
          <w:hyperlink w:anchor="_9defhc2f3dbt">
            <w:r w:rsidDel="00000000" w:rsidR="00000000" w:rsidRPr="00000000">
              <w:rPr>
                <w:color w:val="1155cc"/>
                <w:u w:val="single"/>
                <w:rtl w:val="0"/>
              </w:rPr>
              <w:t xml:space="preserve">Mockups</w:t>
            </w:r>
          </w:hyperlink>
          <w:r w:rsidDel="00000000" w:rsidR="00000000" w:rsidRPr="00000000">
            <w:rPr>
              <w:rtl w:val="0"/>
            </w:rPr>
          </w:r>
        </w:p>
        <w:p w:rsidR="00000000" w:rsidDel="00000000" w:rsidP="00000000" w:rsidRDefault="00000000" w:rsidRPr="00000000" w14:paraId="00000031">
          <w:pPr>
            <w:pageBreakBefore w:val="0"/>
            <w:numPr>
              <w:ilvl w:val="0"/>
              <w:numId w:val="17"/>
            </w:numPr>
            <w:spacing w:after="0" w:afterAutospacing="0" w:before="0" w:beforeAutospacing="0" w:line="240" w:lineRule="auto"/>
            <w:ind w:left="720" w:hanging="360"/>
            <w:rPr>
              <w:u w:val="none"/>
            </w:rPr>
          </w:pPr>
          <w:hyperlink w:anchor="_5aez51ch4gc0">
            <w:r w:rsidDel="00000000" w:rsidR="00000000" w:rsidRPr="00000000">
              <w:rPr>
                <w:color w:val="1155cc"/>
                <w:u w:val="single"/>
                <w:rtl w:val="0"/>
              </w:rPr>
              <w:t xml:space="preserve">Schedule for Development + Delivery</w:t>
            </w:r>
          </w:hyperlink>
          <w:r w:rsidDel="00000000" w:rsidR="00000000" w:rsidRPr="00000000">
            <w:rPr>
              <w:rtl w:val="0"/>
            </w:rPr>
          </w:r>
        </w:p>
        <w:p w:rsidR="00000000" w:rsidDel="00000000" w:rsidP="00000000" w:rsidRDefault="00000000" w:rsidRPr="00000000" w14:paraId="00000032">
          <w:pPr>
            <w:pageBreakBefore w:val="0"/>
            <w:numPr>
              <w:ilvl w:val="0"/>
              <w:numId w:val="17"/>
            </w:numPr>
            <w:spacing w:after="0" w:afterAutospacing="0" w:before="0" w:beforeAutospacing="0" w:line="240" w:lineRule="auto"/>
            <w:ind w:left="720" w:hanging="360"/>
            <w:rPr>
              <w:u w:val="none"/>
            </w:rPr>
          </w:pPr>
          <w:hyperlink w:anchor="_3s5s7z0qgif">
            <w:r w:rsidDel="00000000" w:rsidR="00000000" w:rsidRPr="00000000">
              <w:rPr>
                <w:color w:val="1155cc"/>
                <w:u w:val="single"/>
                <w:rtl w:val="0"/>
              </w:rPr>
              <w:t xml:space="preserve">[OPTIONAL] Story / Narrative</w:t>
            </w:r>
          </w:hyperlink>
          <w:r w:rsidDel="00000000" w:rsidR="00000000" w:rsidRPr="00000000">
            <w:rPr>
              <w:rtl w:val="0"/>
            </w:rPr>
          </w:r>
        </w:p>
        <w:p w:rsidR="00000000" w:rsidDel="00000000" w:rsidP="00000000" w:rsidRDefault="00000000" w:rsidRPr="00000000" w14:paraId="00000033">
          <w:pPr>
            <w:pageBreakBefore w:val="0"/>
            <w:numPr>
              <w:ilvl w:val="1"/>
              <w:numId w:val="17"/>
            </w:numPr>
            <w:spacing w:after="0" w:afterAutospacing="0" w:before="0" w:beforeAutospacing="0" w:line="240" w:lineRule="auto"/>
            <w:ind w:left="1440" w:hanging="360"/>
            <w:rPr>
              <w:u w:val="none"/>
            </w:rPr>
          </w:pPr>
          <w:hyperlink w:anchor="_2cxaegn1vq3j">
            <w:r w:rsidDel="00000000" w:rsidR="00000000" w:rsidRPr="00000000">
              <w:rPr>
                <w:color w:val="1155cc"/>
                <w:u w:val="single"/>
                <w:rtl w:val="0"/>
              </w:rPr>
              <w:t xml:space="preserve">Back Story</w:t>
            </w:r>
          </w:hyperlink>
          <w:r w:rsidDel="00000000" w:rsidR="00000000" w:rsidRPr="00000000">
            <w:rPr>
              <w:rtl w:val="0"/>
            </w:rPr>
          </w:r>
        </w:p>
        <w:p w:rsidR="00000000" w:rsidDel="00000000" w:rsidP="00000000" w:rsidRDefault="00000000" w:rsidRPr="00000000" w14:paraId="00000034">
          <w:pPr>
            <w:pageBreakBefore w:val="0"/>
            <w:numPr>
              <w:ilvl w:val="1"/>
              <w:numId w:val="17"/>
            </w:numPr>
            <w:spacing w:after="80" w:before="0" w:beforeAutospacing="0" w:line="240" w:lineRule="auto"/>
            <w:ind w:left="1440" w:hanging="360"/>
            <w:rPr>
              <w:u w:val="none"/>
            </w:rPr>
          </w:pPr>
          <w:hyperlink w:anchor="_d2mj3wwpm8">
            <w:r w:rsidDel="00000000" w:rsidR="00000000" w:rsidRPr="00000000">
              <w:rPr>
                <w:color w:val="1155cc"/>
                <w:u w:val="single"/>
                <w:rtl w:val="0"/>
              </w:rPr>
              <w:t xml:space="preserve">Plot Elements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pageBreakBefore w:val="0"/>
        <w:rPr>
          <w:color w:val="0000ff"/>
        </w:rPr>
      </w:pPr>
      <w:r w:rsidDel="00000000" w:rsidR="00000000" w:rsidRPr="00000000">
        <w:rPr>
          <w:rtl w:val="0"/>
        </w:rPr>
      </w:r>
    </w:p>
    <w:p w:rsidR="00000000" w:rsidDel="00000000" w:rsidP="00000000" w:rsidRDefault="00000000" w:rsidRPr="00000000" w14:paraId="00000036">
      <w:pPr>
        <w:pageBreakBefore w:val="0"/>
        <w:rPr>
          <w:color w:val="0000ff"/>
        </w:rPr>
      </w:pPr>
      <w:r w:rsidDel="00000000" w:rsidR="00000000" w:rsidRPr="00000000">
        <w:rPr>
          <w:rtl w:val="0"/>
        </w:rPr>
      </w:r>
    </w:p>
    <w:p w:rsidR="00000000" w:rsidDel="00000000" w:rsidP="00000000" w:rsidRDefault="00000000" w:rsidRPr="00000000" w14:paraId="00000037">
      <w:pPr>
        <w:pStyle w:val="Heading1"/>
        <w:pageBreakBefore w:val="0"/>
        <w:rPr>
          <w:color w:val="0000ff"/>
        </w:rPr>
      </w:pPr>
      <w:bookmarkStart w:colFirst="0" w:colLast="0" w:name="_hwrjwon3wat1" w:id="5"/>
      <w:bookmarkEnd w:id="5"/>
      <w:r w:rsidDel="00000000" w:rsidR="00000000" w:rsidRPr="00000000">
        <w:rPr>
          <w:rtl w:val="0"/>
        </w:rPr>
      </w:r>
    </w:p>
    <w:p w:rsidR="00000000" w:rsidDel="00000000" w:rsidP="00000000" w:rsidRDefault="00000000" w:rsidRPr="00000000" w14:paraId="00000038">
      <w:pPr>
        <w:pStyle w:val="Heading1"/>
        <w:pageBreakBefore w:val="0"/>
        <w:rPr/>
      </w:pPr>
      <w:bookmarkStart w:colFirst="0" w:colLast="0" w:name="_b1zghxqkrdaf" w:id="6"/>
      <w:bookmarkEnd w:id="6"/>
      <w:r w:rsidDel="00000000" w:rsidR="00000000" w:rsidRPr="00000000">
        <w:rPr>
          <w:color w:val="0000ff"/>
          <w:rtl w:val="0"/>
        </w:rPr>
        <w:t xml:space="preserve">Game Overview</w:t>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3A">
      <w:pPr>
        <w:pStyle w:val="Heading3"/>
        <w:pageBreakBefore w:val="0"/>
        <w:rPr/>
      </w:pPr>
      <w:bookmarkStart w:colFirst="0" w:colLast="0" w:name="_z5ktqn5ud51k" w:id="7"/>
      <w:bookmarkEnd w:id="7"/>
      <w:r w:rsidDel="00000000" w:rsidR="00000000" w:rsidRPr="00000000">
        <w:rPr>
          <w:rtl w:val="0"/>
        </w:rPr>
        <w:t xml:space="preserve">Target Learning Objective (LO) </w:t>
      </w:r>
    </w:p>
    <w:p w:rsidR="00000000" w:rsidDel="00000000" w:rsidP="00000000" w:rsidRDefault="00000000" w:rsidRPr="00000000" w14:paraId="0000003B">
      <w:pPr>
        <w:pageBreakBefore w:val="0"/>
        <w:numPr>
          <w:ilvl w:val="0"/>
          <w:numId w:val="5"/>
        </w:numPr>
        <w:ind w:left="720" w:hanging="360"/>
        <w:rPr>
          <w:u w:val="none"/>
        </w:rPr>
      </w:pPr>
      <w:r w:rsidDel="00000000" w:rsidR="00000000" w:rsidRPr="00000000">
        <w:rPr>
          <w:rtl w:val="0"/>
        </w:rPr>
        <w:t xml:space="preserve">Write the Code for your LO here [Ex: 3.OA.A.1]</w:t>
      </w:r>
    </w:p>
    <w:p w:rsidR="00000000" w:rsidDel="00000000" w:rsidP="00000000" w:rsidRDefault="00000000" w:rsidRPr="00000000" w14:paraId="0000003C">
      <w:pPr>
        <w:pageBreakBefore w:val="0"/>
        <w:numPr>
          <w:ilvl w:val="0"/>
          <w:numId w:val="5"/>
        </w:numPr>
        <w:ind w:left="720" w:hanging="360"/>
        <w:rPr>
          <w:u w:val="none"/>
        </w:rPr>
      </w:pPr>
      <w:r w:rsidDel="00000000" w:rsidR="00000000" w:rsidRPr="00000000">
        <w:rPr>
          <w:rtl w:val="0"/>
        </w:rPr>
        <w:t xml:space="preserve">Link the LO Concept Document here [Ex: </w:t>
      </w:r>
      <w:hyperlink r:id="rId6">
        <w:r w:rsidDel="00000000" w:rsidR="00000000" w:rsidRPr="00000000">
          <w:rPr>
            <w:color w:val="1155cc"/>
            <w:u w:val="single"/>
            <w:rtl w:val="0"/>
          </w:rPr>
          <w:t xml:space="preserve">3.OA.A.1 Concept Document</w:t>
        </w:r>
      </w:hyperlink>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Style w:val="Heading3"/>
        <w:pageBreakBefore w:val="0"/>
        <w:rPr/>
      </w:pPr>
      <w:bookmarkStart w:colFirst="0" w:colLast="0" w:name="_3yxrcs6fft7v" w:id="8"/>
      <w:bookmarkEnd w:id="8"/>
      <w:r w:rsidDel="00000000" w:rsidR="00000000" w:rsidRPr="00000000">
        <w:rPr>
          <w:rtl w:val="0"/>
        </w:rPr>
        <w:t xml:space="preserve">Demographics - Target Audience</w:t>
      </w:r>
    </w:p>
    <w:p w:rsidR="00000000" w:rsidDel="00000000" w:rsidP="00000000" w:rsidRDefault="00000000" w:rsidRPr="00000000" w14:paraId="0000003F">
      <w:pPr>
        <w:pageBreakBefore w:val="0"/>
        <w:numPr>
          <w:ilvl w:val="0"/>
          <w:numId w:val="22"/>
        </w:numPr>
        <w:ind w:left="720" w:hanging="360"/>
        <w:rPr>
          <w:u w:val="none"/>
        </w:rPr>
      </w:pPr>
      <w:r w:rsidDel="00000000" w:rsidR="00000000" w:rsidRPr="00000000">
        <w:rPr>
          <w:rtl w:val="0"/>
        </w:rPr>
        <w:t xml:space="preserve">Target age range is most important here</w:t>
      </w:r>
    </w:p>
    <w:p w:rsidR="00000000" w:rsidDel="00000000" w:rsidP="00000000" w:rsidRDefault="00000000" w:rsidRPr="00000000" w14:paraId="00000040">
      <w:pPr>
        <w:pageBreakBefore w:val="0"/>
        <w:numPr>
          <w:ilvl w:val="0"/>
          <w:numId w:val="22"/>
        </w:numPr>
        <w:ind w:left="720" w:hanging="360"/>
        <w:rPr>
          <w:u w:val="none"/>
        </w:rPr>
      </w:pPr>
      <w:r w:rsidDel="00000000" w:rsidR="00000000" w:rsidRPr="00000000">
        <w:rPr>
          <w:rtl w:val="0"/>
        </w:rPr>
        <w:t xml:space="preserve">NOTE: General guide (</w:t>
      </w:r>
      <w:r w:rsidDel="00000000" w:rsidR="00000000" w:rsidRPr="00000000">
        <w:rPr>
          <w:i w:val="1"/>
          <w:rtl w:val="0"/>
        </w:rPr>
        <w:t xml:space="preserve">this is</w:t>
      </w:r>
      <w:r w:rsidDel="00000000" w:rsidR="00000000" w:rsidRPr="00000000">
        <w:rPr>
          <w:rtl w:val="0"/>
        </w:rPr>
        <w:t xml:space="preserve"> </w:t>
      </w:r>
      <w:r w:rsidDel="00000000" w:rsidR="00000000" w:rsidRPr="00000000">
        <w:rPr>
          <w:i w:val="1"/>
          <w:rtl w:val="0"/>
        </w:rPr>
        <w:t xml:space="preserve">for reference,</w:t>
      </w:r>
      <w:r w:rsidDel="00000000" w:rsidR="00000000" w:rsidRPr="00000000">
        <w:rPr>
          <w:rtl w:val="0"/>
        </w:rPr>
        <w:t xml:space="preserve"> </w:t>
      </w:r>
      <w:r w:rsidDel="00000000" w:rsidR="00000000" w:rsidRPr="00000000">
        <w:rPr>
          <w:i w:val="1"/>
          <w:rtl w:val="0"/>
        </w:rPr>
        <w:t xml:space="preserve">do not show this in final design document</w:t>
      </w:r>
      <w:r w:rsidDel="00000000" w:rsidR="00000000" w:rsidRPr="00000000">
        <w:rPr>
          <w:rtl w:val="0"/>
        </w:rPr>
        <w:t xml:space="preserve">)</w:t>
      </w:r>
    </w:p>
    <w:p w:rsidR="00000000" w:rsidDel="00000000" w:rsidP="00000000" w:rsidRDefault="00000000" w:rsidRPr="00000000" w14:paraId="00000041">
      <w:pPr>
        <w:pageBreakBefore w:val="0"/>
        <w:numPr>
          <w:ilvl w:val="1"/>
          <w:numId w:val="22"/>
        </w:numPr>
        <w:ind w:left="1440" w:hanging="360"/>
        <w:rPr>
          <w:u w:val="none"/>
        </w:rPr>
      </w:pPr>
      <w:r w:rsidDel="00000000" w:rsidR="00000000" w:rsidRPr="00000000">
        <w:rPr>
          <w:rtl w:val="0"/>
        </w:rPr>
        <w:t xml:space="preserve">Kindergarten, 1st Grade, 2nd Grade (K-2 subject area): ages 5-7</w:t>
      </w:r>
    </w:p>
    <w:p w:rsidR="00000000" w:rsidDel="00000000" w:rsidP="00000000" w:rsidRDefault="00000000" w:rsidRPr="00000000" w14:paraId="00000042">
      <w:pPr>
        <w:pageBreakBefore w:val="0"/>
        <w:numPr>
          <w:ilvl w:val="1"/>
          <w:numId w:val="22"/>
        </w:numPr>
        <w:ind w:left="1440" w:hanging="360"/>
        <w:rPr>
          <w:u w:val="none"/>
        </w:rPr>
      </w:pPr>
      <w:r w:rsidDel="00000000" w:rsidR="00000000" w:rsidRPr="00000000">
        <w:rPr>
          <w:rtl w:val="0"/>
        </w:rPr>
        <w:t xml:space="preserve">3rd, 4th, 5th Grades (Grades 3-5 or Elementary subject area): ages 8-11</w:t>
      </w:r>
    </w:p>
    <w:p w:rsidR="00000000" w:rsidDel="00000000" w:rsidP="00000000" w:rsidRDefault="00000000" w:rsidRPr="00000000" w14:paraId="00000043">
      <w:pPr>
        <w:pageBreakBefore w:val="0"/>
        <w:numPr>
          <w:ilvl w:val="1"/>
          <w:numId w:val="22"/>
        </w:numPr>
        <w:ind w:left="1440" w:hanging="360"/>
        <w:rPr>
          <w:u w:val="none"/>
        </w:rPr>
      </w:pPr>
      <w:r w:rsidDel="00000000" w:rsidR="00000000" w:rsidRPr="00000000">
        <w:rPr>
          <w:rtl w:val="0"/>
        </w:rPr>
        <w:t xml:space="preserve">6th, 7th, 8th Grades (Grades 6-8 or Middle subject area): ages 11-14</w:t>
      </w:r>
    </w:p>
    <w:p w:rsidR="00000000" w:rsidDel="00000000" w:rsidP="00000000" w:rsidRDefault="00000000" w:rsidRPr="00000000" w14:paraId="00000044">
      <w:pPr>
        <w:pageBreakBefore w:val="0"/>
        <w:numPr>
          <w:ilvl w:val="1"/>
          <w:numId w:val="22"/>
        </w:numPr>
        <w:ind w:left="1440" w:hanging="360"/>
        <w:rPr>
          <w:u w:val="none"/>
        </w:rPr>
      </w:pPr>
      <w:r w:rsidDel="00000000" w:rsidR="00000000" w:rsidRPr="00000000">
        <w:rPr>
          <w:rtl w:val="0"/>
        </w:rPr>
        <w:t xml:space="preserve">9th, 10th, 11th, 12th Grades (Grades 9-12 or High school subject area): ages 14-18</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Style w:val="Heading3"/>
        <w:pageBreakBefore w:val="0"/>
        <w:rPr/>
      </w:pPr>
      <w:bookmarkStart w:colFirst="0" w:colLast="0" w:name="_nlv81sxv1tad" w:id="9"/>
      <w:bookmarkEnd w:id="9"/>
      <w:r w:rsidDel="00000000" w:rsidR="00000000" w:rsidRPr="00000000">
        <w:rPr>
          <w:rtl w:val="0"/>
        </w:rPr>
        <w:t xml:space="preserve">Genre / Theme / Setting</w:t>
      </w:r>
    </w:p>
    <w:p w:rsidR="00000000" w:rsidDel="00000000" w:rsidP="00000000" w:rsidRDefault="00000000" w:rsidRPr="00000000" w14:paraId="00000047">
      <w:pPr>
        <w:pageBreakBefore w:val="0"/>
        <w:numPr>
          <w:ilvl w:val="0"/>
          <w:numId w:val="1"/>
        </w:numPr>
        <w:ind w:left="720" w:hanging="360"/>
        <w:rPr>
          <w:u w:val="none"/>
        </w:rPr>
      </w:pPr>
      <w:r w:rsidDel="00000000" w:rsidR="00000000" w:rsidRPr="00000000">
        <w:rPr>
          <w:rtl w:val="0"/>
        </w:rPr>
        <w:t xml:space="preserve">A few summary bullet points will suffice</w:t>
      </w:r>
    </w:p>
    <w:p w:rsidR="00000000" w:rsidDel="00000000" w:rsidP="00000000" w:rsidRDefault="00000000" w:rsidRPr="00000000" w14:paraId="00000048">
      <w:pPr>
        <w:pageBreakBefore w:val="0"/>
        <w:numPr>
          <w:ilvl w:val="0"/>
          <w:numId w:val="1"/>
        </w:numPr>
        <w:ind w:left="720" w:hanging="360"/>
        <w:rPr>
          <w:u w:val="none"/>
        </w:rPr>
      </w:pPr>
      <w:r w:rsidDel="00000000" w:rsidR="00000000" w:rsidRPr="00000000">
        <w:rPr>
          <w:rtl w:val="0"/>
        </w:rPr>
        <w:t xml:space="preserve">If there are any similar games, movies, books, stories, etc. that you are referencing, feel free to share your inspiration!</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Style w:val="Heading3"/>
        <w:pageBreakBefore w:val="0"/>
        <w:rPr/>
      </w:pPr>
      <w:bookmarkStart w:colFirst="0" w:colLast="0" w:name="_6i3cn420ishz" w:id="10"/>
      <w:bookmarkEnd w:id="10"/>
      <w:r w:rsidDel="00000000" w:rsidR="00000000" w:rsidRPr="00000000">
        <w:rPr>
          <w:rtl w:val="0"/>
        </w:rPr>
        <w:t xml:space="preserve">Core Gameplay Summary</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Summarize with bullet points the gameplay, flow, and goals for the game</w:t>
      </w:r>
    </w:p>
    <w:p w:rsidR="00000000" w:rsidDel="00000000" w:rsidP="00000000" w:rsidRDefault="00000000" w:rsidRPr="00000000" w14:paraId="0000004C">
      <w:pPr>
        <w:pageBreakBefore w:val="0"/>
        <w:numPr>
          <w:ilvl w:val="0"/>
          <w:numId w:val="6"/>
        </w:numPr>
        <w:ind w:left="720" w:hanging="360"/>
        <w:rPr>
          <w:u w:val="none"/>
        </w:rPr>
      </w:pPr>
      <w:r w:rsidDel="00000000" w:rsidR="00000000" w:rsidRPr="00000000">
        <w:rPr>
          <w:rtl w:val="0"/>
        </w:rPr>
        <w:t xml:space="preserve">Indicate the gameplay mechanic</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Please also summarize how the </w:t>
      </w:r>
      <w:r w:rsidDel="00000000" w:rsidR="00000000" w:rsidRPr="00000000">
        <w:rPr>
          <w:b w:val="1"/>
          <w:rtl w:val="0"/>
        </w:rPr>
        <w:t xml:space="preserve">learning ties into the gameplay itself</w:t>
      </w:r>
    </w:p>
    <w:p w:rsidR="00000000" w:rsidDel="00000000" w:rsidP="00000000" w:rsidRDefault="00000000" w:rsidRPr="00000000" w14:paraId="0000004E">
      <w:pPr>
        <w:pageBreakBefore w:val="0"/>
        <w:rPr>
          <w:b w:val="1"/>
        </w:rPr>
      </w:pPr>
      <w:r w:rsidDel="00000000" w:rsidR="00000000" w:rsidRPr="00000000">
        <w:rPr>
          <w:rtl w:val="0"/>
        </w:rPr>
      </w:r>
    </w:p>
    <w:p w:rsidR="00000000" w:rsidDel="00000000" w:rsidP="00000000" w:rsidRDefault="00000000" w:rsidRPr="00000000" w14:paraId="0000004F">
      <w:pPr>
        <w:pStyle w:val="Heading3"/>
        <w:pageBreakBefore w:val="0"/>
        <w:rPr/>
      </w:pPr>
      <w:bookmarkStart w:colFirst="0" w:colLast="0" w:name="_7wdt5h23tvzo" w:id="11"/>
      <w:bookmarkEnd w:id="11"/>
      <w:r w:rsidDel="00000000" w:rsidR="00000000" w:rsidRPr="00000000">
        <w:rPr>
          <w:rtl w:val="0"/>
        </w:rPr>
        <w:t xml:space="preserve">Look and Feel</w:t>
      </w:r>
    </w:p>
    <w:p w:rsidR="00000000" w:rsidDel="00000000" w:rsidP="00000000" w:rsidRDefault="00000000" w:rsidRPr="00000000" w14:paraId="00000050">
      <w:pPr>
        <w:pageBreakBefore w:val="0"/>
        <w:numPr>
          <w:ilvl w:val="0"/>
          <w:numId w:val="21"/>
        </w:numPr>
        <w:ind w:left="720" w:hanging="360"/>
        <w:rPr>
          <w:u w:val="none"/>
        </w:rPr>
      </w:pPr>
      <w:r w:rsidDel="00000000" w:rsidR="00000000" w:rsidRPr="00000000">
        <w:rPr>
          <w:rFonts w:ascii="Roboto" w:cs="Roboto" w:eastAsia="Roboto" w:hAnsi="Roboto"/>
          <w:rtl w:val="0"/>
        </w:rPr>
        <w:t xml:space="preserve">What is the basic look and feel of the game? </w:t>
      </w:r>
    </w:p>
    <w:p w:rsidR="00000000" w:rsidDel="00000000" w:rsidP="00000000" w:rsidRDefault="00000000" w:rsidRPr="00000000" w14:paraId="00000051">
      <w:pPr>
        <w:pageBreakBefore w:val="0"/>
        <w:numPr>
          <w:ilvl w:val="0"/>
          <w:numId w:val="21"/>
        </w:numPr>
        <w:ind w:left="720" w:hanging="360"/>
        <w:rPr>
          <w:u w:val="none"/>
        </w:rPr>
      </w:pPr>
      <w:r w:rsidDel="00000000" w:rsidR="00000000" w:rsidRPr="00000000">
        <w:rPr>
          <w:rFonts w:ascii="Roboto" w:cs="Roboto" w:eastAsia="Roboto" w:hAnsi="Roboto"/>
          <w:rtl w:val="0"/>
        </w:rPr>
        <w:t xml:space="preserve">What is the visual style?</w:t>
      </w:r>
    </w:p>
    <w:p w:rsidR="00000000" w:rsidDel="00000000" w:rsidP="00000000" w:rsidRDefault="00000000" w:rsidRPr="00000000" w14:paraId="00000052">
      <w:pPr>
        <w:pageBreakBefore w:val="0"/>
        <w:numPr>
          <w:ilvl w:val="0"/>
          <w:numId w:val="21"/>
        </w:numPr>
        <w:ind w:left="720" w:hanging="360"/>
        <w:rPr>
          <w:rFonts w:ascii="Roboto" w:cs="Roboto" w:eastAsia="Roboto" w:hAnsi="Roboto"/>
          <w:u w:val="none"/>
        </w:rPr>
      </w:pPr>
      <w:r w:rsidDel="00000000" w:rsidR="00000000" w:rsidRPr="00000000">
        <w:rPr>
          <w:rFonts w:ascii="Roboto" w:cs="Roboto" w:eastAsia="Roboto" w:hAnsi="Roboto"/>
          <w:rtl w:val="0"/>
        </w:rPr>
        <w:t xml:space="preserve">Just a text summary here is fine, there is a section to expand on art style where you can include mockups.</w:t>
      </w:r>
    </w:p>
    <w:p w:rsidR="00000000" w:rsidDel="00000000" w:rsidP="00000000" w:rsidRDefault="00000000" w:rsidRPr="00000000" w14:paraId="0000005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54">
      <w:pPr>
        <w:pStyle w:val="Heading3"/>
        <w:pageBreakBefore w:val="0"/>
        <w:rPr/>
      </w:pPr>
      <w:bookmarkStart w:colFirst="0" w:colLast="0" w:name="_z6u0mxcbjqkh" w:id="12"/>
      <w:bookmarkEnd w:id="12"/>
      <w:r w:rsidDel="00000000" w:rsidR="00000000" w:rsidRPr="00000000">
        <w:rPr>
          <w:rtl w:val="0"/>
        </w:rPr>
        <w:t xml:space="preserve">Target Platform(s)</w:t>
      </w:r>
    </w:p>
    <w:p w:rsidR="00000000" w:rsidDel="00000000" w:rsidP="00000000" w:rsidRDefault="00000000" w:rsidRPr="00000000" w14:paraId="00000055">
      <w:pPr>
        <w:pageBreakBefore w:val="0"/>
        <w:numPr>
          <w:ilvl w:val="0"/>
          <w:numId w:val="13"/>
        </w:numPr>
        <w:ind w:left="720" w:hanging="360"/>
        <w:rPr>
          <w:u w:val="none"/>
        </w:rPr>
      </w:pPr>
      <w:r w:rsidDel="00000000" w:rsidR="00000000" w:rsidRPr="00000000">
        <w:rPr>
          <w:rtl w:val="0"/>
        </w:rPr>
        <w:t xml:space="preserve">WebGL is the primary target </w:t>
      </w:r>
    </w:p>
    <w:p w:rsidR="00000000" w:rsidDel="00000000" w:rsidP="00000000" w:rsidRDefault="00000000" w:rsidRPr="00000000" w14:paraId="00000056">
      <w:pPr>
        <w:pageBreakBefore w:val="0"/>
        <w:numPr>
          <w:ilvl w:val="0"/>
          <w:numId w:val="13"/>
        </w:numPr>
        <w:ind w:left="720" w:hanging="360"/>
        <w:rPr>
          <w:u w:val="none"/>
        </w:rPr>
      </w:pPr>
      <w:r w:rsidDel="00000000" w:rsidR="00000000" w:rsidRPr="00000000">
        <w:rPr>
          <w:rtl w:val="0"/>
        </w:rPr>
        <w:t xml:space="preserve">iPad support for iPad 6 is </w:t>
      </w:r>
      <w:r w:rsidDel="00000000" w:rsidR="00000000" w:rsidRPr="00000000">
        <w:rPr>
          <w:b w:val="1"/>
          <w:rtl w:val="0"/>
        </w:rPr>
        <w:t xml:space="preserve">MANDATORY</w:t>
      </w:r>
      <w:r w:rsidDel="00000000" w:rsidR="00000000" w:rsidRPr="00000000">
        <w:rPr>
          <w:rtl w:val="0"/>
        </w:rPr>
        <w:t xml:space="preserve"> for K-2 games (ages 5-7) and is </w:t>
      </w:r>
      <w:r w:rsidDel="00000000" w:rsidR="00000000" w:rsidRPr="00000000">
        <w:rPr>
          <w:b w:val="1"/>
          <w:rtl w:val="0"/>
        </w:rPr>
        <w:t xml:space="preserve">strongly encouraged</w:t>
      </w:r>
      <w:r w:rsidDel="00000000" w:rsidR="00000000" w:rsidRPr="00000000">
        <w:rPr>
          <w:rtl w:val="0"/>
        </w:rPr>
        <w:t xml:space="preserve"> for all other games. Our testers use an iPad 6th Generation. </w:t>
      </w:r>
    </w:p>
    <w:p w:rsidR="00000000" w:rsidDel="00000000" w:rsidP="00000000" w:rsidRDefault="00000000" w:rsidRPr="00000000" w14:paraId="00000057">
      <w:pPr>
        <w:pageBreakBefore w:val="0"/>
        <w:ind w:left="0" w:firstLine="0"/>
        <w:rPr/>
      </w:pPr>
      <w:r w:rsidDel="00000000" w:rsidR="00000000" w:rsidRPr="00000000">
        <w:rPr>
          <w:rtl w:val="0"/>
        </w:rPr>
        <w:t xml:space="preserve"> [</w:t>
      </w:r>
      <w:r w:rsidDel="00000000" w:rsidR="00000000" w:rsidRPr="00000000">
        <w:rPr>
          <w:i w:val="1"/>
          <w:rtl w:val="0"/>
        </w:rPr>
        <w:t xml:space="preserve">Updated as of 5/25/22</w:t>
      </w:r>
      <w:r w:rsidDel="00000000" w:rsidR="00000000" w:rsidRPr="00000000">
        <w:rPr>
          <w:rtl w:val="0"/>
        </w:rPr>
        <w:t xml:space="preserve">]</w:t>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Style w:val="Heading1"/>
        <w:pageBreakBefore w:val="0"/>
        <w:rPr>
          <w:color w:val="0000ff"/>
        </w:rPr>
      </w:pPr>
      <w:bookmarkStart w:colFirst="0" w:colLast="0" w:name="_gpxmptz7kx5l" w:id="13"/>
      <w:bookmarkEnd w:id="13"/>
      <w:r w:rsidDel="00000000" w:rsidR="00000000" w:rsidRPr="00000000">
        <w:rPr>
          <w:color w:val="0000ff"/>
          <w:rtl w:val="0"/>
        </w:rPr>
        <w:t xml:space="preserve">Game Flow</w:t>
      </w:r>
    </w:p>
    <w:p w:rsidR="00000000" w:rsidDel="00000000" w:rsidP="00000000" w:rsidRDefault="00000000" w:rsidRPr="00000000" w14:paraId="0000005A">
      <w:pPr>
        <w:pStyle w:val="Heading2"/>
        <w:pageBreakBefore w:val="0"/>
        <w:rPr/>
      </w:pPr>
      <w:bookmarkStart w:colFirst="0" w:colLast="0" w:name="_vzqju6qz195s" w:id="14"/>
      <w:bookmarkEnd w:id="14"/>
      <w:r w:rsidDel="00000000" w:rsidR="00000000" w:rsidRPr="00000000">
        <w:rPr>
          <w:rtl w:val="0"/>
        </w:rPr>
        <w:t xml:space="preserve">Part 1 - [Name of this Portion of the Game]</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Style w:val="Heading3"/>
        <w:pageBreakBefore w:val="0"/>
        <w:rPr/>
      </w:pPr>
      <w:bookmarkStart w:colFirst="0" w:colLast="0" w:name="_7rj3x13wsu21" w:id="15"/>
      <w:bookmarkEnd w:id="15"/>
      <w:r w:rsidDel="00000000" w:rsidR="00000000" w:rsidRPr="00000000">
        <w:rPr>
          <w:b w:val="1"/>
          <w:rtl w:val="0"/>
        </w:rPr>
        <w:t xml:space="preserve">L.O.</w:t>
      </w:r>
      <w:r w:rsidDel="00000000" w:rsidR="00000000" w:rsidRPr="00000000">
        <w:rPr>
          <w:rtl w:val="0"/>
        </w:rPr>
        <w:t xml:space="preserve"> </w:t>
      </w:r>
      <w:r w:rsidDel="00000000" w:rsidR="00000000" w:rsidRPr="00000000">
        <w:rPr>
          <w:b w:val="1"/>
          <w:rtl w:val="0"/>
        </w:rPr>
        <w:t xml:space="preserve">Concept(s) Covered</w:t>
      </w:r>
      <w:r w:rsidDel="00000000" w:rsidR="00000000" w:rsidRPr="00000000">
        <w:rPr>
          <w:rtl w:val="0"/>
        </w:rPr>
      </w:r>
    </w:p>
    <w:p w:rsidR="00000000" w:rsidDel="00000000" w:rsidP="00000000" w:rsidRDefault="00000000" w:rsidRPr="00000000" w14:paraId="0000005D">
      <w:pPr>
        <w:pageBreakBefore w:val="0"/>
        <w:numPr>
          <w:ilvl w:val="0"/>
          <w:numId w:val="19"/>
        </w:numPr>
        <w:ind w:left="720" w:hanging="360"/>
        <w:rPr>
          <w:u w:val="none"/>
        </w:rPr>
      </w:pPr>
      <w:r w:rsidDel="00000000" w:rsidR="00000000" w:rsidRPr="00000000">
        <w:rPr>
          <w:rtl w:val="0"/>
        </w:rPr>
        <w:t xml:space="preserve">List the concept(s) covered during this part of the game.</w:t>
      </w: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Style w:val="Heading3"/>
        <w:pageBreakBefore w:val="0"/>
        <w:rPr/>
      </w:pPr>
      <w:bookmarkStart w:colFirst="0" w:colLast="0" w:name="_w93n9hjgibra" w:id="16"/>
      <w:bookmarkEnd w:id="16"/>
      <w:r w:rsidDel="00000000" w:rsidR="00000000" w:rsidRPr="00000000">
        <w:rPr>
          <w:rtl w:val="0"/>
        </w:rPr>
        <w:t xml:space="preserve">Summary</w:t>
      </w:r>
    </w:p>
    <w:p w:rsidR="00000000" w:rsidDel="00000000" w:rsidP="00000000" w:rsidRDefault="00000000" w:rsidRPr="00000000" w14:paraId="00000060">
      <w:pPr>
        <w:pageBreakBefore w:val="0"/>
        <w:rPr/>
      </w:pPr>
      <w:r w:rsidDel="00000000" w:rsidR="00000000" w:rsidRPr="00000000">
        <w:rPr>
          <w:rtl w:val="0"/>
        </w:rPr>
        <w:t xml:space="preserve">Questions to consider:</w:t>
      </w:r>
      <w:r w:rsidDel="00000000" w:rsidR="00000000" w:rsidRPr="00000000">
        <w:rPr>
          <w:rtl w:val="0"/>
        </w:rPr>
      </w:r>
    </w:p>
    <w:p w:rsidR="00000000" w:rsidDel="00000000" w:rsidP="00000000" w:rsidRDefault="00000000" w:rsidRPr="00000000" w14:paraId="00000061">
      <w:pPr>
        <w:pageBreakBefore w:val="0"/>
        <w:numPr>
          <w:ilvl w:val="0"/>
          <w:numId w:val="12"/>
        </w:numPr>
        <w:ind w:left="720" w:hanging="360"/>
      </w:pPr>
      <w:r w:rsidDel="00000000" w:rsidR="00000000" w:rsidRPr="00000000">
        <w:rPr>
          <w:rtl w:val="0"/>
        </w:rPr>
        <w:t xml:space="preserve">Indicate the gameplay goals. This is supposed to be fun, after all!</w:t>
      </w:r>
    </w:p>
    <w:p w:rsidR="00000000" w:rsidDel="00000000" w:rsidP="00000000" w:rsidRDefault="00000000" w:rsidRPr="00000000" w14:paraId="00000062">
      <w:pPr>
        <w:pageBreakBefore w:val="0"/>
        <w:numPr>
          <w:ilvl w:val="0"/>
          <w:numId w:val="12"/>
        </w:numPr>
        <w:ind w:left="720" w:hanging="360"/>
        <w:rPr>
          <w:u w:val="none"/>
        </w:rPr>
      </w:pPr>
      <w:r w:rsidDel="00000000" w:rsidR="00000000" w:rsidRPr="00000000">
        <w:rPr>
          <w:rtl w:val="0"/>
        </w:rPr>
        <w:t xml:space="preserve">What is the flow of the gameplay?</w:t>
      </w:r>
    </w:p>
    <w:p w:rsidR="00000000" w:rsidDel="00000000" w:rsidP="00000000" w:rsidRDefault="00000000" w:rsidRPr="00000000" w14:paraId="00000063">
      <w:pPr>
        <w:pageBreakBefore w:val="0"/>
        <w:numPr>
          <w:ilvl w:val="0"/>
          <w:numId w:val="12"/>
        </w:numPr>
        <w:ind w:left="720" w:hanging="360"/>
        <w:rPr>
          <w:u w:val="none"/>
        </w:rPr>
      </w:pPr>
      <w:r w:rsidDel="00000000" w:rsidR="00000000" w:rsidRPr="00000000">
        <w:rPr>
          <w:rtl w:val="0"/>
        </w:rPr>
        <w:t xml:space="preserve">What is the flow of the academic content?</w:t>
      </w:r>
    </w:p>
    <w:p w:rsidR="00000000" w:rsidDel="00000000" w:rsidP="00000000" w:rsidRDefault="00000000" w:rsidRPr="00000000" w14:paraId="00000064">
      <w:pPr>
        <w:pageBreakBefore w:val="0"/>
        <w:numPr>
          <w:ilvl w:val="0"/>
          <w:numId w:val="12"/>
        </w:numPr>
        <w:ind w:left="720" w:hanging="360"/>
      </w:pPr>
      <w:r w:rsidDel="00000000" w:rsidR="00000000" w:rsidRPr="00000000">
        <w:rPr>
          <w:rFonts w:ascii="Roboto" w:cs="Roboto" w:eastAsia="Roboto" w:hAnsi="Roboto"/>
          <w:rtl w:val="0"/>
        </w:rPr>
        <w:t xml:space="preserve">How will students/players be held accountable for understanding the academic content?</w:t>
      </w:r>
    </w:p>
    <w:p w:rsidR="00000000" w:rsidDel="00000000" w:rsidP="00000000" w:rsidRDefault="00000000" w:rsidRPr="00000000" w14:paraId="00000065">
      <w:pPr>
        <w:pageBreakBefore w:val="0"/>
        <w:numPr>
          <w:ilvl w:val="0"/>
          <w:numId w:val="12"/>
        </w:numPr>
        <w:ind w:left="720" w:hanging="360"/>
        <w:rPr>
          <w:rFonts w:ascii="Roboto" w:cs="Roboto" w:eastAsia="Roboto" w:hAnsi="Roboto"/>
          <w:u w:val="none"/>
        </w:rPr>
      </w:pPr>
      <w:r w:rsidDel="00000000" w:rsidR="00000000" w:rsidRPr="00000000">
        <w:rPr>
          <w:rFonts w:ascii="Roboto" w:cs="Roboto" w:eastAsia="Roboto" w:hAnsi="Roboto"/>
          <w:rtl w:val="0"/>
        </w:rPr>
        <w:t xml:space="preserve">Note: it is okay if the game becomes progressively more difficult from a gameplay/academic standpoint. It’s good to challenge the student, as long as it is at the appropriate level for the target age!</w:t>
      </w:r>
    </w:p>
    <w:p w:rsidR="00000000" w:rsidDel="00000000" w:rsidP="00000000" w:rsidRDefault="00000000" w:rsidRPr="00000000" w14:paraId="00000066">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67">
      <w:pPr>
        <w:pStyle w:val="Heading3"/>
        <w:pageBreakBefore w:val="0"/>
        <w:rPr/>
      </w:pPr>
      <w:bookmarkStart w:colFirst="0" w:colLast="0" w:name="_nh90sk5jeis7" w:id="17"/>
      <w:bookmarkEnd w:id="17"/>
      <w:r w:rsidDel="00000000" w:rsidR="00000000" w:rsidRPr="00000000">
        <w:rPr>
          <w:rtl w:val="0"/>
        </w:rPr>
        <w:t xml:space="preserve">Mechanics</w:t>
      </w:r>
    </w:p>
    <w:p w:rsidR="00000000" w:rsidDel="00000000" w:rsidP="00000000" w:rsidRDefault="00000000" w:rsidRPr="00000000" w14:paraId="00000068">
      <w:pPr>
        <w:pageBreakBefore w:val="0"/>
        <w:numPr>
          <w:ilvl w:val="0"/>
          <w:numId w:val="11"/>
        </w:numPr>
        <w:ind w:left="720" w:hanging="360"/>
      </w:pPr>
      <w:r w:rsidDel="00000000" w:rsidR="00000000" w:rsidRPr="00000000">
        <w:rPr>
          <w:rtl w:val="0"/>
        </w:rPr>
        <w:t xml:space="preserve">What are the controls for these physical movements?</w:t>
      </w:r>
    </w:p>
    <w:p w:rsidR="00000000" w:rsidDel="00000000" w:rsidP="00000000" w:rsidRDefault="00000000" w:rsidRPr="00000000" w14:paraId="00000069">
      <w:pPr>
        <w:pageBreakBefore w:val="0"/>
        <w:numPr>
          <w:ilvl w:val="0"/>
          <w:numId w:val="11"/>
        </w:numPr>
        <w:ind w:left="720" w:hanging="360"/>
      </w:pPr>
      <w:r w:rsidDel="00000000" w:rsidR="00000000" w:rsidRPr="00000000">
        <w:rPr>
          <w:rtl w:val="0"/>
        </w:rPr>
        <w:t xml:space="preserve">What are the physics of the movement through the game?</w:t>
      </w:r>
    </w:p>
    <w:p w:rsidR="00000000" w:rsidDel="00000000" w:rsidP="00000000" w:rsidRDefault="00000000" w:rsidRPr="00000000" w14:paraId="0000006A">
      <w:pPr>
        <w:pageBreakBefore w:val="0"/>
        <w:numPr>
          <w:ilvl w:val="0"/>
          <w:numId w:val="11"/>
        </w:numPr>
        <w:ind w:left="720" w:hanging="360"/>
      </w:pPr>
      <w:r w:rsidDel="00000000" w:rsidR="00000000" w:rsidRPr="00000000">
        <w:rPr>
          <w:rtl w:val="0"/>
        </w:rPr>
        <w:t xml:space="preserve">What “skills” will the player need to play this game?</w:t>
      </w:r>
    </w:p>
    <w:p w:rsidR="00000000" w:rsidDel="00000000" w:rsidP="00000000" w:rsidRDefault="00000000" w:rsidRPr="00000000" w14:paraId="0000006B">
      <w:pPr>
        <w:pageBreakBefore w:val="0"/>
        <w:numPr>
          <w:ilvl w:val="1"/>
          <w:numId w:val="11"/>
        </w:numPr>
        <w:ind w:left="1440" w:hanging="360"/>
      </w:pPr>
      <w:r w:rsidDel="00000000" w:rsidR="00000000" w:rsidRPr="00000000">
        <w:rPr>
          <w:rFonts w:ascii="Roboto" w:cs="Roboto" w:eastAsia="Roboto" w:hAnsi="Roboto"/>
          <w:rtl w:val="0"/>
        </w:rPr>
        <w:t xml:space="preserve">Examples: puzzle solving; manage resources; strategy; memory; drag and drop; tap on screen; rearranging pieces; platform jumping; etc.</w:t>
      </w: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Style w:val="Heading3"/>
        <w:pageBreakBefore w:val="0"/>
        <w:rPr/>
      </w:pPr>
      <w:bookmarkStart w:colFirst="0" w:colLast="0" w:name="_qgyue44qr7pc" w:id="18"/>
      <w:bookmarkEnd w:id="18"/>
      <w:r w:rsidDel="00000000" w:rsidR="00000000" w:rsidRPr="00000000">
        <w:rPr>
          <w:rtl w:val="0"/>
        </w:rPr>
        <w:t xml:space="preserve">Losing Gameplay / Incorrect Concept Understanding </w:t>
      </w:r>
    </w:p>
    <w:p w:rsidR="00000000" w:rsidDel="00000000" w:rsidP="00000000" w:rsidRDefault="00000000" w:rsidRPr="00000000" w14:paraId="0000006E">
      <w:pPr>
        <w:pageBreakBefore w:val="0"/>
        <w:numPr>
          <w:ilvl w:val="0"/>
          <w:numId w:val="15"/>
        </w:numPr>
        <w:ind w:left="720" w:hanging="360"/>
        <w:rPr>
          <w:u w:val="none"/>
        </w:rPr>
      </w:pPr>
      <w:r w:rsidDel="00000000" w:rsidR="00000000" w:rsidRPr="00000000">
        <w:rPr>
          <w:rtl w:val="0"/>
        </w:rPr>
        <w:t xml:space="preserve">What happens if a student loses a level or fails a mission / puzzle?</w:t>
      </w:r>
    </w:p>
    <w:p w:rsidR="00000000" w:rsidDel="00000000" w:rsidP="00000000" w:rsidRDefault="00000000" w:rsidRPr="00000000" w14:paraId="0000006F">
      <w:pPr>
        <w:pageBreakBefore w:val="0"/>
        <w:numPr>
          <w:ilvl w:val="0"/>
          <w:numId w:val="15"/>
        </w:numPr>
        <w:ind w:left="720" w:hanging="360"/>
        <w:rPr>
          <w:u w:val="none"/>
        </w:rPr>
      </w:pPr>
      <w:r w:rsidDel="00000000" w:rsidR="00000000" w:rsidRPr="00000000">
        <w:rPr>
          <w:rtl w:val="0"/>
        </w:rPr>
        <w:t xml:space="preserve">How do they learn from their mistake(s)?</w:t>
      </w:r>
    </w:p>
    <w:p w:rsidR="00000000" w:rsidDel="00000000" w:rsidP="00000000" w:rsidRDefault="00000000" w:rsidRPr="00000000" w14:paraId="00000070">
      <w:pPr>
        <w:pageBreakBefore w:val="0"/>
        <w:numPr>
          <w:ilvl w:val="0"/>
          <w:numId w:val="15"/>
        </w:numPr>
        <w:ind w:left="720" w:hanging="360"/>
        <w:rPr>
          <w:u w:val="none"/>
        </w:rPr>
      </w:pPr>
      <w:r w:rsidDel="00000000" w:rsidR="00000000" w:rsidRPr="00000000">
        <w:rPr>
          <w:rtl w:val="0"/>
        </w:rPr>
        <w:t xml:space="preserve">If the student loses due to not understanding the academic content, how will the game help them learn from their mistakes?</w:t>
      </w:r>
    </w:p>
    <w:p w:rsidR="00000000" w:rsidDel="00000000" w:rsidP="00000000" w:rsidRDefault="00000000" w:rsidRPr="00000000" w14:paraId="00000071">
      <w:pPr>
        <w:pageBreakBefore w:val="0"/>
        <w:ind w:left="0" w:firstLine="0"/>
        <w:rPr/>
      </w:pPr>
      <w:r w:rsidDel="00000000" w:rsidR="00000000" w:rsidRPr="00000000">
        <w:rPr>
          <w:rtl w:val="0"/>
        </w:rPr>
      </w:r>
    </w:p>
    <w:p w:rsidR="00000000" w:rsidDel="00000000" w:rsidP="00000000" w:rsidRDefault="00000000" w:rsidRPr="00000000" w14:paraId="00000072">
      <w:pPr>
        <w:pStyle w:val="Heading3"/>
        <w:pageBreakBefore w:val="0"/>
        <w:rPr/>
      </w:pPr>
      <w:bookmarkStart w:colFirst="0" w:colLast="0" w:name="_t28n5k8jjlvp" w:id="19"/>
      <w:bookmarkEnd w:id="19"/>
      <w:r w:rsidDel="00000000" w:rsidR="00000000" w:rsidRPr="00000000">
        <w:rPr>
          <w:rtl w:val="0"/>
        </w:rPr>
        <w:t xml:space="preserve">Mockups</w:t>
      </w:r>
    </w:p>
    <w:p w:rsidR="00000000" w:rsidDel="00000000" w:rsidP="00000000" w:rsidRDefault="00000000" w:rsidRPr="00000000" w14:paraId="00000073">
      <w:pPr>
        <w:pageBreakBefore w:val="0"/>
        <w:numPr>
          <w:ilvl w:val="0"/>
          <w:numId w:val="9"/>
        </w:numPr>
        <w:ind w:left="720" w:hanging="360"/>
        <w:rPr>
          <w:u w:val="none"/>
        </w:rPr>
      </w:pPr>
      <w:r w:rsidDel="00000000" w:rsidR="00000000" w:rsidRPr="00000000">
        <w:rPr>
          <w:rtl w:val="0"/>
        </w:rPr>
        <w:t xml:space="preserve">Show images of this part of gameplay here. Important items to show would be gameplay with the academic concepts integrated; the “losing gameplay” where students learn from their mistakes; and a good view of the mechanics</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Style w:val="Heading2"/>
        <w:pageBreakBefore w:val="0"/>
        <w:rPr/>
      </w:pPr>
      <w:bookmarkStart w:colFirst="0" w:colLast="0" w:name="_hcjn0t11npa8" w:id="20"/>
      <w:bookmarkEnd w:id="20"/>
      <w:r w:rsidDel="00000000" w:rsidR="00000000" w:rsidRPr="00000000">
        <w:rPr>
          <w:rtl w:val="0"/>
        </w:rPr>
        <w:t xml:space="preserve">Part 2 - [Name of this Portion of the Game]</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Style w:val="Heading3"/>
        <w:pageBreakBefore w:val="0"/>
        <w:rPr/>
      </w:pPr>
      <w:bookmarkStart w:colFirst="0" w:colLast="0" w:name="_q73prq6q08uj" w:id="21"/>
      <w:bookmarkEnd w:id="21"/>
      <w:r w:rsidDel="00000000" w:rsidR="00000000" w:rsidRPr="00000000">
        <w:rPr>
          <w:rtl w:val="0"/>
        </w:rPr>
        <w:t xml:space="preserve">L.O. Concept(s) Covered</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Style w:val="Heading3"/>
        <w:pageBreakBefore w:val="0"/>
        <w:rPr/>
      </w:pPr>
      <w:bookmarkStart w:colFirst="0" w:colLast="0" w:name="_sfw8yv2xgnrn" w:id="22"/>
      <w:bookmarkEnd w:id="22"/>
      <w:r w:rsidDel="00000000" w:rsidR="00000000" w:rsidRPr="00000000">
        <w:rPr>
          <w:rtl w:val="0"/>
        </w:rPr>
        <w:t xml:space="preserve">Summary</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Style w:val="Heading3"/>
        <w:pageBreakBefore w:val="0"/>
        <w:rPr/>
      </w:pPr>
      <w:bookmarkStart w:colFirst="0" w:colLast="0" w:name="_2c8dov7re2rs" w:id="23"/>
      <w:bookmarkEnd w:id="23"/>
      <w:r w:rsidDel="00000000" w:rsidR="00000000" w:rsidRPr="00000000">
        <w:rPr>
          <w:rtl w:val="0"/>
        </w:rPr>
        <w:t xml:space="preserve">Mechanics</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Style w:val="Heading3"/>
        <w:pageBreakBefore w:val="0"/>
        <w:rPr/>
      </w:pPr>
      <w:bookmarkStart w:colFirst="0" w:colLast="0" w:name="_135fy35r9e58" w:id="24"/>
      <w:bookmarkEnd w:id="24"/>
      <w:r w:rsidDel="00000000" w:rsidR="00000000" w:rsidRPr="00000000">
        <w:rPr>
          <w:rtl w:val="0"/>
        </w:rPr>
        <w:t xml:space="preserve">Losing Gameplay / Incorrect Concept Understanding</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Style w:val="Heading3"/>
        <w:pageBreakBefore w:val="0"/>
        <w:rPr/>
      </w:pPr>
      <w:bookmarkStart w:colFirst="0" w:colLast="0" w:name="_pqo6edtik4df" w:id="25"/>
      <w:bookmarkEnd w:id="25"/>
      <w:r w:rsidDel="00000000" w:rsidR="00000000" w:rsidRPr="00000000">
        <w:rPr>
          <w:rtl w:val="0"/>
        </w:rPr>
        <w:t xml:space="preserve">Mockups</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Style w:val="Heading2"/>
        <w:pageBreakBefore w:val="0"/>
        <w:rPr/>
      </w:pPr>
      <w:bookmarkStart w:colFirst="0" w:colLast="0" w:name="_7719zk617dur" w:id="26"/>
      <w:bookmarkEnd w:id="26"/>
      <w:r w:rsidDel="00000000" w:rsidR="00000000" w:rsidRPr="00000000">
        <w:rPr>
          <w:rtl w:val="0"/>
        </w:rPr>
        <w:t xml:space="preserve">Part 3 - [Name of this Portion of the Game]</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Style w:val="Heading2"/>
        <w:pageBreakBefore w:val="0"/>
        <w:rPr/>
      </w:pPr>
      <w:bookmarkStart w:colFirst="0" w:colLast="0" w:name="_4ijz0uo2nv0z" w:id="27"/>
      <w:bookmarkEnd w:id="27"/>
      <w:r w:rsidDel="00000000" w:rsidR="00000000" w:rsidRPr="00000000">
        <w:rPr>
          <w:rtl w:val="0"/>
        </w:rPr>
        <w:t xml:space="preserve">Etc.</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Style w:val="Heading1"/>
        <w:pageBreakBefore w:val="0"/>
        <w:rPr>
          <w:color w:val="0000ff"/>
        </w:rPr>
      </w:pPr>
      <w:bookmarkStart w:colFirst="0" w:colLast="0" w:name="_ksso39ws6f3w" w:id="28"/>
      <w:bookmarkEnd w:id="28"/>
      <w:r w:rsidDel="00000000" w:rsidR="00000000" w:rsidRPr="00000000">
        <w:rPr>
          <w:color w:val="0000ff"/>
          <w:rtl w:val="0"/>
        </w:rPr>
        <w:t xml:space="preserve">LO Concept Coverage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Style w:val="Heading3"/>
        <w:pageBreakBefore w:val="0"/>
        <w:rPr/>
      </w:pPr>
      <w:bookmarkStart w:colFirst="0" w:colLast="0" w:name="_jub7y4l2tdxk" w:id="29"/>
      <w:bookmarkEnd w:id="29"/>
      <w:r w:rsidDel="00000000" w:rsidR="00000000" w:rsidRPr="00000000">
        <w:rPr>
          <w:rtl w:val="0"/>
        </w:rPr>
        <w:t xml:space="preserve">Academic Concepts</w:t>
      </w:r>
    </w:p>
    <w:p w:rsidR="00000000" w:rsidDel="00000000" w:rsidP="00000000" w:rsidRDefault="00000000" w:rsidRPr="00000000" w14:paraId="0000008F">
      <w:pPr>
        <w:pageBreakBefore w:val="0"/>
        <w:numPr>
          <w:ilvl w:val="0"/>
          <w:numId w:val="7"/>
        </w:numPr>
        <w:ind w:left="720" w:hanging="360"/>
        <w:rPr>
          <w:u w:val="none"/>
        </w:rPr>
      </w:pPr>
      <w:r w:rsidDel="00000000" w:rsidR="00000000" w:rsidRPr="00000000">
        <w:rPr>
          <w:rtl w:val="0"/>
        </w:rPr>
        <w:t xml:space="preserve">List the concepts from the LO Concept Document that will be addressed in this game.</w:t>
      </w:r>
    </w:p>
    <w:p w:rsidR="00000000" w:rsidDel="00000000" w:rsidP="00000000" w:rsidRDefault="00000000" w:rsidRPr="00000000" w14:paraId="00000090">
      <w:pPr>
        <w:pageBreakBefore w:val="0"/>
        <w:numPr>
          <w:ilvl w:val="1"/>
          <w:numId w:val="7"/>
        </w:numPr>
        <w:ind w:left="1440" w:hanging="360"/>
        <w:rPr>
          <w:u w:val="none"/>
        </w:rPr>
      </w:pPr>
      <w:r w:rsidDel="00000000" w:rsidR="00000000" w:rsidRPr="00000000">
        <w:rPr>
          <w:rtl w:val="0"/>
        </w:rPr>
        <w:t xml:space="preserve">Ask yourself, will the game adequately teach the student this concept? Will the student leave the game with a better understanding of this concept?</w:t>
      </w:r>
    </w:p>
    <w:p w:rsidR="00000000" w:rsidDel="00000000" w:rsidP="00000000" w:rsidRDefault="00000000" w:rsidRPr="00000000" w14:paraId="00000091">
      <w:pPr>
        <w:pageBreakBefore w:val="0"/>
        <w:numPr>
          <w:ilvl w:val="1"/>
          <w:numId w:val="7"/>
        </w:numPr>
        <w:ind w:left="1440" w:hanging="360"/>
        <w:rPr>
          <w:u w:val="none"/>
        </w:rPr>
      </w:pPr>
      <w:r w:rsidDel="00000000" w:rsidR="00000000" w:rsidRPr="00000000">
        <w:rPr>
          <w:rtl w:val="0"/>
        </w:rPr>
        <w:t xml:space="preserve">NOTE: games MUST include at least 5 or ⅔ of the total concepts, whichever is higher. If there are 6 concepts, the game must include 5. If there are 4 concepts, the game must include all 4. If there are 14 concepts, the game must include at least 9. </w:t>
      </w:r>
    </w:p>
    <w:p w:rsidR="00000000" w:rsidDel="00000000" w:rsidP="00000000" w:rsidRDefault="00000000" w:rsidRPr="00000000" w14:paraId="00000092">
      <w:pPr>
        <w:pageBreakBefore w:val="0"/>
        <w:numPr>
          <w:ilvl w:val="1"/>
          <w:numId w:val="7"/>
        </w:numPr>
        <w:ind w:left="1440" w:hanging="360"/>
        <w:rPr>
          <w:u w:val="none"/>
        </w:rPr>
      </w:pPr>
      <w:r w:rsidDel="00000000" w:rsidR="00000000" w:rsidRPr="00000000">
        <w:rPr>
          <w:rtl w:val="0"/>
        </w:rPr>
        <w:t xml:space="preserve">You can just copy and paste the concepts directly from the LO Concept Document</w:t>
      </w:r>
    </w:p>
    <w:p w:rsidR="00000000" w:rsidDel="00000000" w:rsidP="00000000" w:rsidRDefault="00000000" w:rsidRPr="00000000" w14:paraId="00000093">
      <w:pPr>
        <w:pageBreakBefore w:val="0"/>
        <w:numPr>
          <w:ilvl w:val="1"/>
          <w:numId w:val="7"/>
        </w:numPr>
        <w:ind w:left="1440" w:hanging="360"/>
        <w:rPr>
          <w:u w:val="none"/>
        </w:rPr>
      </w:pPr>
      <w:r w:rsidDel="00000000" w:rsidR="00000000" w:rsidRPr="00000000">
        <w:rPr>
          <w:rtl w:val="0"/>
        </w:rPr>
        <w:t xml:space="preserve">Highlight the ones you believe you are covering.</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Style w:val="Heading1"/>
        <w:pageBreakBefore w:val="0"/>
        <w:rPr>
          <w:color w:val="0000ff"/>
        </w:rPr>
      </w:pPr>
      <w:bookmarkStart w:colFirst="0" w:colLast="0" w:name="_htsps0f46zva" w:id="30"/>
      <w:bookmarkEnd w:id="30"/>
      <w:r w:rsidDel="00000000" w:rsidR="00000000" w:rsidRPr="00000000">
        <w:rPr>
          <w:color w:val="0000ff"/>
          <w:rtl w:val="0"/>
        </w:rPr>
        <w:t xml:space="preserve">Legends of Learning Required Content Practices</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Style w:val="Heading3"/>
        <w:pageBreakBefore w:val="0"/>
        <w:rPr/>
      </w:pPr>
      <w:bookmarkStart w:colFirst="0" w:colLast="0" w:name="_f51r4b8ioo7a" w:id="31"/>
      <w:bookmarkEnd w:id="31"/>
      <w:r w:rsidDel="00000000" w:rsidR="00000000" w:rsidRPr="00000000">
        <w:rPr>
          <w:rtl w:val="0"/>
        </w:rPr>
        <w:t xml:space="preserve">Checklist Overview</w:t>
      </w:r>
    </w:p>
    <w:p w:rsidR="00000000" w:rsidDel="00000000" w:rsidP="00000000" w:rsidRDefault="00000000" w:rsidRPr="00000000" w14:paraId="00000098">
      <w:pPr>
        <w:pageBreakBefore w:val="0"/>
        <w:rPr/>
      </w:pPr>
      <w:hyperlink r:id="rId7">
        <w:r w:rsidDel="00000000" w:rsidR="00000000" w:rsidRPr="00000000">
          <w:rPr>
            <w:color w:val="1155cc"/>
            <w:u w:val="single"/>
            <w:rtl w:val="0"/>
          </w:rPr>
          <w:t xml:space="preserve">Google Doc Reference</w:t>
        </w:r>
      </w:hyperlink>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bottom w:color="222222" w:space="0" w:sz="6" w:val="single"/>
            </w:tcBorders>
            <w:shd w:fill="a4c2f4"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ITEM</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COVERED </w:t>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widowControl w:val="0"/>
              <w:rPr>
                <w:sz w:val="20"/>
                <w:szCs w:val="20"/>
              </w:rPr>
            </w:pPr>
            <w:r w:rsidDel="00000000" w:rsidR="00000000" w:rsidRPr="00000000">
              <w:rPr>
                <w:sz w:val="20"/>
                <w:szCs w:val="20"/>
                <w:rtl w:val="0"/>
              </w:rPr>
              <w:t xml:space="preserve">Players should learn and be held accountable through gameplay-based problem solving and experience. Players should not be learning primarily through text-based instruction or assessment items.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widowControl w:val="0"/>
              <w:rPr>
                <w:color w:val="1d1c1d"/>
                <w:sz w:val="20"/>
                <w:szCs w:val="20"/>
              </w:rPr>
            </w:pPr>
            <w:r w:rsidDel="00000000" w:rsidR="00000000" w:rsidRPr="00000000">
              <w:rPr>
                <w:color w:val="1d1c1d"/>
                <w:sz w:val="20"/>
                <w:szCs w:val="20"/>
                <w:rtl w:val="0"/>
              </w:rPr>
              <w:t xml:space="preserve">Game does not include multiple choice assessment items.</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widowControl w:val="0"/>
              <w:rPr>
                <w:sz w:val="20"/>
                <w:szCs w:val="20"/>
              </w:rPr>
            </w:pPr>
            <w:r w:rsidDel="00000000" w:rsidR="00000000" w:rsidRPr="00000000">
              <w:rPr>
                <w:color w:val="1d1c1d"/>
                <w:sz w:val="20"/>
                <w:szCs w:val="20"/>
                <w:rtl w:val="0"/>
              </w:rPr>
              <w:t xml:space="preserve">All instruction is scientifically and mathematically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widowControl w:val="0"/>
              <w:rPr>
                <w:sz w:val="20"/>
                <w:szCs w:val="20"/>
              </w:rPr>
            </w:pPr>
            <w:r w:rsidDel="00000000" w:rsidR="00000000" w:rsidRPr="00000000">
              <w:rPr>
                <w:color w:val="1d1c1d"/>
                <w:sz w:val="20"/>
                <w:szCs w:val="20"/>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widowControl w:val="0"/>
              <w:rPr>
                <w:sz w:val="20"/>
                <w:szCs w:val="20"/>
              </w:rPr>
            </w:pPr>
            <w:r w:rsidDel="00000000" w:rsidR="00000000" w:rsidRPr="00000000">
              <w:rPr>
                <w:color w:val="1d1c1d"/>
                <w:sz w:val="20"/>
                <w:szCs w:val="20"/>
                <w:rtl w:val="0"/>
              </w:rPr>
              <w:t xml:space="preserve">All on-screen words spelled correctly and grammatically correct.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widowControl w:val="0"/>
              <w:rPr>
                <w:sz w:val="20"/>
                <w:szCs w:val="20"/>
              </w:rPr>
            </w:pPr>
            <w:r w:rsidDel="00000000" w:rsidR="00000000" w:rsidRPr="00000000">
              <w:rPr>
                <w:color w:val="1d1c1d"/>
                <w:sz w:val="20"/>
                <w:szCs w:val="20"/>
                <w:rtl w:val="0"/>
              </w:rPr>
              <w:t xml:space="preserve">Vocabulary and reading level appropriate for the lowest grade level within the target audience and grade band.</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widowControl w:val="0"/>
              <w:rPr>
                <w:sz w:val="20"/>
                <w:szCs w:val="20"/>
              </w:rPr>
            </w:pPr>
            <w:r w:rsidDel="00000000" w:rsidR="00000000" w:rsidRPr="00000000">
              <w:rPr>
                <w:sz w:val="20"/>
                <w:szCs w:val="20"/>
                <w:rtl w:val="0"/>
              </w:rPr>
              <w:t xml:space="preserve">Game does not include material that is inappropriate for school. This includes, but is not limited to: violence, firearms, bombs, knives, daggers, blood, gore, smoking, vaping, drug use, any mind-altering substances, alcohol, harm to human-looking characters, harm to animals, insinuating killing or death, ideally they’re always chased away rather than eliminated. If there is conflict with an enemy in game, they are chased away rather than eliminated or killed. (There can be death if it is in the context of the learning objective – ex. The food chain) If you have any questions about this policy and your game, please ask us. </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widowControl w:val="0"/>
              <w:rPr>
                <w:sz w:val="20"/>
                <w:szCs w:val="20"/>
              </w:rPr>
            </w:pPr>
            <w:r w:rsidDel="00000000" w:rsidR="00000000" w:rsidRPr="00000000">
              <w:rPr>
                <w:color w:val="1d1c1d"/>
                <w:sz w:val="20"/>
                <w:szCs w:val="20"/>
                <w:rtl w:val="0"/>
              </w:rPr>
              <w:t xml:space="preserve">Game avoids any stereotypic presentation of gender, race, region, or culture.</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widowControl w:val="0"/>
              <w:rPr>
                <w:sz w:val="20"/>
                <w:szCs w:val="20"/>
              </w:rPr>
            </w:pPr>
            <w:r w:rsidDel="00000000" w:rsidR="00000000" w:rsidRPr="00000000">
              <w:rPr>
                <w:sz w:val="20"/>
                <w:szCs w:val="20"/>
                <w:rtl w:val="0"/>
              </w:rPr>
              <w:t xml:space="preserve">Characters are diverse in gender, race, culture, and ability.</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widowControl w:val="0"/>
              <w:rPr>
                <w:sz w:val="20"/>
                <w:szCs w:val="20"/>
              </w:rPr>
            </w:pPr>
            <w:r w:rsidDel="00000000" w:rsidR="00000000" w:rsidRPr="00000000">
              <w:rPr>
                <w:sz w:val="20"/>
                <w:szCs w:val="20"/>
                <w:rtl w:val="0"/>
              </w:rPr>
              <w:t xml:space="preserve">Players cannot simply click through and complete the game without learning. Players should be prompted to re-learn and re-do portions of the game where they had poor results due to less understanding of the academic material. Avoid the word “FAIL” if the student incorrectly understands academic material. </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widowControl w:val="0"/>
              <w:rPr>
                <w:sz w:val="20"/>
                <w:szCs w:val="20"/>
              </w:rPr>
            </w:pPr>
            <w:r w:rsidDel="00000000" w:rsidR="00000000" w:rsidRPr="00000000">
              <w:rPr>
                <w:sz w:val="20"/>
                <w:szCs w:val="20"/>
                <w:rtl w:val="0"/>
              </w:rPr>
              <w:t xml:space="preserve">Academic problems are not consistently repeated. Players are presented with different problems to solve.</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widowControl w:val="0"/>
              <w:rPr>
                <w:sz w:val="20"/>
                <w:szCs w:val="20"/>
              </w:rPr>
            </w:pPr>
            <w:r w:rsidDel="00000000" w:rsidR="00000000" w:rsidRPr="00000000">
              <w:rPr>
                <w:sz w:val="20"/>
                <w:szCs w:val="20"/>
                <w:rtl w:val="0"/>
              </w:rPr>
              <w:t xml:space="preserve">Gameplay mechanic reinforces the academic material, rather than being completely separate from instruction. I.e, there is a focus on academic reasoning rather than concept / question repetition.</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widowControl w:val="0"/>
              <w:rPr>
                <w:sz w:val="20"/>
                <w:szCs w:val="20"/>
              </w:rPr>
            </w:pPr>
            <w:r w:rsidDel="00000000" w:rsidR="00000000" w:rsidRPr="00000000">
              <w:rPr>
                <w:color w:val="1d1c1d"/>
                <w:sz w:val="20"/>
                <w:szCs w:val="20"/>
                <w:rtl w:val="0"/>
              </w:rPr>
              <w:t xml:space="preserve">Gameplay is intuitive and a player in the target age range can navigate the game and beat it with enough effort.</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widowControl w:val="0"/>
              <w:rPr>
                <w:sz w:val="20"/>
                <w:szCs w:val="20"/>
              </w:rPr>
            </w:pPr>
            <w:r w:rsidDel="00000000" w:rsidR="00000000" w:rsidRPr="00000000">
              <w:rPr>
                <w:sz w:val="20"/>
                <w:szCs w:val="20"/>
                <w:rtl w:val="0"/>
              </w:rPr>
              <w:t xml:space="preserve">Games should be fun and interesting, designed as non-educational games are designed, with design to encourage players to keep playing.</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widowControl w:val="0"/>
              <w:rPr>
                <w:sz w:val="20"/>
                <w:szCs w:val="20"/>
              </w:rPr>
            </w:pPr>
            <w:r w:rsidDel="00000000" w:rsidR="00000000" w:rsidRPr="00000000">
              <w:rPr>
                <w:sz w:val="20"/>
                <w:szCs w:val="20"/>
                <w:rtl w:val="0"/>
              </w:rPr>
              <w:t xml:space="preserve">Game is between 5 and 25 minutes in duration.</w:t>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222222" w:space="0" w:sz="6" w:val="single"/>
              <w:left w:color="222222" w:space="0" w:sz="6" w:val="single"/>
              <w:bottom w:color="222222" w:space="0" w:sz="6" w:val="single"/>
              <w:right w:color="222222"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widowControl w:val="0"/>
              <w:rPr/>
            </w:pPr>
            <w:r w:rsidDel="00000000" w:rsidR="00000000" w:rsidRPr="00000000">
              <w:rPr>
                <w:sz w:val="20"/>
                <w:szCs w:val="20"/>
                <w:rtl w:val="0"/>
              </w:rPr>
              <w:t xml:space="preserve">All text must be large, clear and concise with font sizes that can be read on a small Chromebook screen.</w:t>
            </w:r>
            <w:r w:rsidDel="00000000" w:rsidR="00000000" w:rsidRPr="00000000">
              <w:rPr>
                <w:rtl w:val="0"/>
              </w:rPr>
            </w:r>
          </w:p>
        </w:tc>
        <w:tc>
          <w:tcPr>
            <w:tcBorders>
              <w:left w:color="222222"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C">
      <w:pPr>
        <w:pageBreakBefore w:val="0"/>
        <w:rPr/>
      </w:pPr>
      <w:r w:rsidDel="00000000" w:rsidR="00000000" w:rsidRPr="00000000">
        <w:rPr>
          <w:rtl w:val="0"/>
        </w:rPr>
      </w:r>
    </w:p>
    <w:p w:rsidR="00000000" w:rsidDel="00000000" w:rsidP="00000000" w:rsidRDefault="00000000" w:rsidRPr="00000000" w14:paraId="000000BD">
      <w:pPr>
        <w:pageBreakBefore w:val="0"/>
        <w:rPr/>
      </w:pPr>
      <w:r w:rsidDel="00000000" w:rsidR="00000000" w:rsidRPr="00000000">
        <w:rPr>
          <w:rtl w:val="0"/>
        </w:rPr>
      </w:r>
    </w:p>
    <w:p w:rsidR="00000000" w:rsidDel="00000000" w:rsidP="00000000" w:rsidRDefault="00000000" w:rsidRPr="00000000" w14:paraId="000000BE">
      <w:pPr>
        <w:pStyle w:val="Heading3"/>
        <w:pageBreakBefore w:val="0"/>
        <w:rPr/>
      </w:pPr>
      <w:bookmarkStart w:colFirst="0" w:colLast="0" w:name="_8j8qo2nti00o" w:id="32"/>
      <w:bookmarkEnd w:id="32"/>
      <w:r w:rsidDel="00000000" w:rsidR="00000000" w:rsidRPr="00000000">
        <w:rPr>
          <w:rtl w:val="0"/>
        </w:rPr>
        <w:t xml:space="preserve">Connection Between Gameplay and Learning</w:t>
      </w:r>
    </w:p>
    <w:p w:rsidR="00000000" w:rsidDel="00000000" w:rsidP="00000000" w:rsidRDefault="00000000" w:rsidRPr="00000000" w14:paraId="000000BF">
      <w:pPr>
        <w:pageBreakBefore w:val="0"/>
        <w:numPr>
          <w:ilvl w:val="0"/>
          <w:numId w:val="4"/>
        </w:numPr>
        <w:ind w:left="720" w:hanging="360"/>
        <w:rPr>
          <w:u w:val="none"/>
        </w:rPr>
      </w:pPr>
      <w:r w:rsidDel="00000000" w:rsidR="00000000" w:rsidRPr="00000000">
        <w:rPr>
          <w:rtl w:val="0"/>
        </w:rPr>
        <w:t xml:space="preserve">Expand on how the concepts are learned </w:t>
      </w:r>
      <w:r w:rsidDel="00000000" w:rsidR="00000000" w:rsidRPr="00000000">
        <w:rPr>
          <w:i w:val="1"/>
          <w:rtl w:val="0"/>
        </w:rPr>
        <w:t xml:space="preserve">as part of the gameplay mechanic.</w:t>
      </w:r>
      <w:r w:rsidDel="00000000" w:rsidR="00000000" w:rsidRPr="00000000">
        <w:rPr>
          <w:rtl w:val="0"/>
        </w:rPr>
        <w:t xml:space="preserve"> </w:t>
      </w:r>
    </w:p>
    <w:p w:rsidR="00000000" w:rsidDel="00000000" w:rsidP="00000000" w:rsidRDefault="00000000" w:rsidRPr="00000000" w14:paraId="000000C0">
      <w:pPr>
        <w:pageBreakBefore w:val="0"/>
        <w:numPr>
          <w:ilvl w:val="0"/>
          <w:numId w:val="4"/>
        </w:numPr>
        <w:ind w:left="720" w:hanging="360"/>
        <w:rPr>
          <w:u w:val="none"/>
        </w:rPr>
      </w:pPr>
      <w:r w:rsidDel="00000000" w:rsidR="00000000" w:rsidRPr="00000000">
        <w:rPr>
          <w:rtl w:val="0"/>
        </w:rPr>
        <w:t xml:space="preserve">Show mockups. </w:t>
      </w:r>
    </w:p>
    <w:p w:rsidR="00000000" w:rsidDel="00000000" w:rsidP="00000000" w:rsidRDefault="00000000" w:rsidRPr="00000000" w14:paraId="000000C1">
      <w:pPr>
        <w:pageBreakBefore w:val="0"/>
        <w:rPr/>
      </w:pPr>
      <w:r w:rsidDel="00000000" w:rsidR="00000000" w:rsidRPr="00000000">
        <w:rPr>
          <w:rtl w:val="0"/>
        </w:rPr>
      </w:r>
    </w:p>
    <w:p w:rsidR="00000000" w:rsidDel="00000000" w:rsidP="00000000" w:rsidRDefault="00000000" w:rsidRPr="00000000" w14:paraId="000000C2">
      <w:pPr>
        <w:pStyle w:val="Heading3"/>
        <w:pageBreakBefore w:val="0"/>
        <w:rPr/>
      </w:pPr>
      <w:bookmarkStart w:colFirst="0" w:colLast="0" w:name="_woe6ankxv3c1" w:id="33"/>
      <w:bookmarkEnd w:id="33"/>
      <w:r w:rsidDel="00000000" w:rsidR="00000000" w:rsidRPr="00000000">
        <w:rPr>
          <w:rtl w:val="0"/>
        </w:rPr>
        <w:t xml:space="preserve">Role of Text in Learning</w:t>
      </w:r>
    </w:p>
    <w:p w:rsidR="00000000" w:rsidDel="00000000" w:rsidP="00000000" w:rsidRDefault="00000000" w:rsidRPr="00000000" w14:paraId="000000C3">
      <w:pPr>
        <w:pageBreakBefore w:val="0"/>
        <w:numPr>
          <w:ilvl w:val="0"/>
          <w:numId w:val="16"/>
        </w:numPr>
        <w:ind w:left="720" w:hanging="360"/>
        <w:rPr>
          <w:u w:val="none"/>
        </w:rPr>
      </w:pPr>
      <w:r w:rsidDel="00000000" w:rsidR="00000000" w:rsidRPr="00000000">
        <w:rPr>
          <w:rtl w:val="0"/>
        </w:rPr>
        <w:t xml:space="preserve">Describe the role of text in learning the academic material</w:t>
      </w:r>
    </w:p>
    <w:p w:rsidR="00000000" w:rsidDel="00000000" w:rsidP="00000000" w:rsidRDefault="00000000" w:rsidRPr="00000000" w14:paraId="000000C4">
      <w:pPr>
        <w:pageBreakBefore w:val="0"/>
        <w:numPr>
          <w:ilvl w:val="1"/>
          <w:numId w:val="16"/>
        </w:numPr>
        <w:ind w:left="1440" w:hanging="360"/>
        <w:rPr>
          <w:u w:val="none"/>
        </w:rPr>
      </w:pPr>
      <w:r w:rsidDel="00000000" w:rsidR="00000000" w:rsidRPr="00000000">
        <w:rPr>
          <w:rtl w:val="0"/>
        </w:rPr>
        <w:t xml:space="preserve">NOTE FOR DEV: Stop yourself and rethink gameplay if the answer is that text is the primary mode the student absorbs information about the academic material.</w:t>
      </w:r>
    </w:p>
    <w:p w:rsidR="00000000" w:rsidDel="00000000" w:rsidP="00000000" w:rsidRDefault="00000000" w:rsidRPr="00000000" w14:paraId="000000C5">
      <w:pPr>
        <w:pageBreakBefore w:val="0"/>
        <w:ind w:left="720" w:firstLine="0"/>
        <w:rPr/>
      </w:pPr>
      <w:r w:rsidDel="00000000" w:rsidR="00000000" w:rsidRPr="00000000">
        <w:rPr>
          <w:rtl w:val="0"/>
        </w:rPr>
      </w:r>
    </w:p>
    <w:p w:rsidR="00000000" w:rsidDel="00000000" w:rsidP="00000000" w:rsidRDefault="00000000" w:rsidRPr="00000000" w14:paraId="000000C6">
      <w:pPr>
        <w:pStyle w:val="Heading3"/>
        <w:pageBreakBefore w:val="0"/>
        <w:rPr/>
      </w:pPr>
      <w:bookmarkStart w:colFirst="0" w:colLast="0" w:name="_lt79bqy4gldx" w:id="34"/>
      <w:bookmarkEnd w:id="34"/>
      <w:r w:rsidDel="00000000" w:rsidR="00000000" w:rsidRPr="00000000">
        <w:rPr>
          <w:rtl w:val="0"/>
        </w:rPr>
        <w:t xml:space="preserve">Characters - Diversity</w:t>
      </w:r>
    </w:p>
    <w:p w:rsidR="00000000" w:rsidDel="00000000" w:rsidP="00000000" w:rsidRDefault="00000000" w:rsidRPr="00000000" w14:paraId="000000C7">
      <w:pPr>
        <w:pageBreakBefore w:val="0"/>
        <w:numPr>
          <w:ilvl w:val="0"/>
          <w:numId w:val="2"/>
        </w:numPr>
        <w:ind w:left="720" w:hanging="360"/>
        <w:rPr>
          <w:u w:val="none"/>
        </w:rPr>
      </w:pPr>
      <w:r w:rsidDel="00000000" w:rsidR="00000000" w:rsidRPr="00000000">
        <w:rPr>
          <w:rtl w:val="0"/>
        </w:rPr>
        <w:t xml:space="preserve">Describe the characteristics and appearance of the characters in the game.</w:t>
      </w:r>
    </w:p>
    <w:p w:rsidR="00000000" w:rsidDel="00000000" w:rsidP="00000000" w:rsidRDefault="00000000" w:rsidRPr="00000000" w14:paraId="000000C8">
      <w:pPr>
        <w:pageBreakBefore w:val="0"/>
        <w:numPr>
          <w:ilvl w:val="0"/>
          <w:numId w:val="2"/>
        </w:numPr>
        <w:spacing w:after="0" w:afterAutospacing="0"/>
        <w:ind w:left="720" w:hanging="360"/>
        <w:rPr>
          <w:u w:val="none"/>
        </w:rPr>
      </w:pPr>
      <w:r w:rsidDel="00000000" w:rsidR="00000000" w:rsidRPr="00000000">
        <w:rPr>
          <w:rtl w:val="0"/>
        </w:rPr>
        <w:t xml:space="preserve">If the characters are human-like, are students/players able to customize?</w:t>
      </w:r>
    </w:p>
    <w:p w:rsidR="00000000" w:rsidDel="00000000" w:rsidP="00000000" w:rsidRDefault="00000000" w:rsidRPr="00000000" w14:paraId="000000C9">
      <w:pPr>
        <w:pageBreakBefore w:val="0"/>
        <w:numPr>
          <w:ilvl w:val="1"/>
          <w:numId w:val="2"/>
        </w:numPr>
        <w:shd w:fill="ffffff" w:val="clear"/>
        <w:spacing w:after="0" w:afterAutospacing="0" w:before="0" w:beforeAutospacing="0" w:lineRule="auto"/>
        <w:ind w:left="1440" w:hanging="360"/>
      </w:pPr>
      <w:r w:rsidDel="00000000" w:rsidR="00000000" w:rsidRPr="00000000">
        <w:rPr>
          <w:rtl w:val="0"/>
        </w:rPr>
        <w:t xml:space="preserve">NOTE FOR DEV: If using human characters in the game experience (not representing the player), please make sure:</w:t>
      </w:r>
    </w:p>
    <w:p w:rsidR="00000000" w:rsidDel="00000000" w:rsidP="00000000" w:rsidRDefault="00000000" w:rsidRPr="00000000" w14:paraId="000000CA">
      <w:pPr>
        <w:pageBreakBefore w:val="0"/>
        <w:numPr>
          <w:ilvl w:val="2"/>
          <w:numId w:val="2"/>
        </w:numPr>
        <w:spacing w:after="0" w:afterAutospacing="0" w:before="0" w:beforeAutospacing="0" w:lineRule="auto"/>
        <w:ind w:left="2160" w:hanging="360"/>
      </w:pPr>
      <w:r w:rsidDel="00000000" w:rsidR="00000000" w:rsidRPr="00000000">
        <w:rPr>
          <w:rtl w:val="0"/>
        </w:rPr>
        <w:t xml:space="preserve">Characters are diverse in gender, race, culture, and ability.</w:t>
      </w:r>
    </w:p>
    <w:p w:rsidR="00000000" w:rsidDel="00000000" w:rsidP="00000000" w:rsidRDefault="00000000" w:rsidRPr="00000000" w14:paraId="000000CB">
      <w:pPr>
        <w:pageBreakBefore w:val="0"/>
        <w:numPr>
          <w:ilvl w:val="2"/>
          <w:numId w:val="2"/>
        </w:numPr>
        <w:spacing w:after="0" w:afterAutospacing="0" w:before="0" w:beforeAutospacing="0" w:lineRule="auto"/>
        <w:ind w:left="2160" w:hanging="360"/>
      </w:pPr>
      <w:r w:rsidDel="00000000" w:rsidR="00000000" w:rsidRPr="00000000">
        <w:rPr>
          <w:rtl w:val="0"/>
        </w:rPr>
        <w:t xml:space="preserve">Stereotypes are avoided.</w:t>
      </w:r>
    </w:p>
    <w:p w:rsidR="00000000" w:rsidDel="00000000" w:rsidP="00000000" w:rsidRDefault="00000000" w:rsidRPr="00000000" w14:paraId="000000CC">
      <w:pPr>
        <w:pageBreakBefore w:val="0"/>
        <w:numPr>
          <w:ilvl w:val="2"/>
          <w:numId w:val="2"/>
        </w:numPr>
        <w:shd w:fill="ffffff" w:val="clear"/>
        <w:spacing w:after="0" w:afterAutospacing="0" w:before="0" w:beforeAutospacing="0" w:lineRule="auto"/>
        <w:ind w:left="2160" w:hanging="360"/>
      </w:pPr>
      <w:r w:rsidDel="00000000" w:rsidR="00000000" w:rsidRPr="00000000">
        <w:rPr>
          <w:rtl w:val="0"/>
        </w:rPr>
        <w:t xml:space="preserve">If you have any questions about this policy and how it might impact your game submission, please email us and we can help.</w:t>
      </w:r>
    </w:p>
    <w:p w:rsidR="00000000" w:rsidDel="00000000" w:rsidP="00000000" w:rsidRDefault="00000000" w:rsidRPr="00000000" w14:paraId="000000CD">
      <w:pPr>
        <w:pageBreakBefore w:val="0"/>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Show mockups.</w:t>
      </w:r>
    </w:p>
    <w:p w:rsidR="00000000" w:rsidDel="00000000" w:rsidP="00000000" w:rsidRDefault="00000000" w:rsidRPr="00000000" w14:paraId="000000CE">
      <w:pPr>
        <w:pageBreakBefore w:val="0"/>
        <w:numPr>
          <w:ilvl w:val="0"/>
          <w:numId w:val="2"/>
        </w:numPr>
        <w:shd w:fill="ffffff" w:val="clear"/>
        <w:spacing w:after="0" w:afterAutospacing="0" w:before="0" w:beforeAutospacing="0" w:lineRule="auto"/>
        <w:ind w:left="720" w:hanging="360"/>
        <w:rPr>
          <w:u w:val="none"/>
        </w:rPr>
      </w:pPr>
      <w:r w:rsidDel="00000000" w:rsidR="00000000" w:rsidRPr="00000000">
        <w:rPr>
          <w:rtl w:val="0"/>
        </w:rPr>
        <w:t xml:space="preserve">[OPTIONAL] What are the characters’ relevance to the story?</w:t>
      </w:r>
    </w:p>
    <w:p w:rsidR="00000000" w:rsidDel="00000000" w:rsidP="00000000" w:rsidRDefault="00000000" w:rsidRPr="00000000" w14:paraId="000000CF">
      <w:pPr>
        <w:pageBreakBefore w:val="0"/>
        <w:numPr>
          <w:ilvl w:val="0"/>
          <w:numId w:val="2"/>
        </w:numPr>
        <w:shd w:fill="ffffff" w:val="clear"/>
        <w:spacing w:after="200" w:before="0" w:beforeAutospacing="0" w:lineRule="auto"/>
        <w:ind w:left="720" w:hanging="360"/>
        <w:rPr>
          <w:u w:val="none"/>
        </w:rPr>
      </w:pPr>
      <w:r w:rsidDel="00000000" w:rsidR="00000000" w:rsidRPr="00000000">
        <w:rPr>
          <w:rtl w:val="0"/>
        </w:rPr>
        <w:t xml:space="preserve">[OPTIONAL] What are the personalities of the characters?</w:t>
      </w:r>
    </w:p>
    <w:p w:rsidR="00000000" w:rsidDel="00000000" w:rsidP="00000000" w:rsidRDefault="00000000" w:rsidRPr="00000000" w14:paraId="000000D0">
      <w:pPr>
        <w:pageBreakBefore w:val="0"/>
        <w:shd w:fill="ffffff" w:val="clear"/>
        <w:spacing w:after="200" w:before="200" w:lineRule="auto"/>
        <w:rPr/>
      </w:pPr>
      <w:r w:rsidDel="00000000" w:rsidR="00000000" w:rsidRPr="00000000">
        <w:rPr>
          <w:rtl w:val="0"/>
        </w:rPr>
      </w:r>
    </w:p>
    <w:p w:rsidR="00000000" w:rsidDel="00000000" w:rsidP="00000000" w:rsidRDefault="00000000" w:rsidRPr="00000000" w14:paraId="000000D1">
      <w:pPr>
        <w:pStyle w:val="Heading1"/>
        <w:pageBreakBefore w:val="0"/>
        <w:shd w:fill="ffffff" w:val="clear"/>
        <w:spacing w:after="200" w:before="200" w:lineRule="auto"/>
        <w:rPr>
          <w:color w:val="0000ff"/>
        </w:rPr>
      </w:pPr>
      <w:bookmarkStart w:colFirst="0" w:colLast="0" w:name="_oftwb572cwpn" w:id="35"/>
      <w:bookmarkEnd w:id="35"/>
      <w:r w:rsidDel="00000000" w:rsidR="00000000" w:rsidRPr="00000000">
        <w:rPr>
          <w:color w:val="0000ff"/>
          <w:rtl w:val="0"/>
        </w:rPr>
        <w:t xml:space="preserve">Technical</w:t>
      </w:r>
    </w:p>
    <w:p w:rsidR="00000000" w:rsidDel="00000000" w:rsidP="00000000" w:rsidRDefault="00000000" w:rsidRPr="00000000" w14:paraId="000000D2">
      <w:pPr>
        <w:pStyle w:val="Heading3"/>
        <w:pageBreakBefore w:val="0"/>
        <w:shd w:fill="ffffff" w:val="clear"/>
        <w:spacing w:after="200" w:before="200" w:lineRule="auto"/>
        <w:rPr/>
      </w:pPr>
      <w:bookmarkStart w:colFirst="0" w:colLast="0" w:name="_ileqj0wqbx92" w:id="36"/>
      <w:bookmarkEnd w:id="36"/>
      <w:r w:rsidDel="00000000" w:rsidR="00000000" w:rsidRPr="00000000">
        <w:rPr>
          <w:rtl w:val="0"/>
        </w:rPr>
        <w:t xml:space="preserve">Development Hardware/Software</w:t>
      </w:r>
    </w:p>
    <w:p w:rsidR="00000000" w:rsidDel="00000000" w:rsidP="00000000" w:rsidRDefault="00000000" w:rsidRPr="00000000" w14:paraId="000000D3">
      <w:pPr>
        <w:pageBreakBefore w:val="0"/>
        <w:numPr>
          <w:ilvl w:val="0"/>
          <w:numId w:val="8"/>
        </w:numPr>
        <w:ind w:left="720" w:hanging="360"/>
        <w:rPr>
          <w:u w:val="none"/>
        </w:rPr>
      </w:pPr>
      <w:r w:rsidDel="00000000" w:rsidR="00000000" w:rsidRPr="00000000">
        <w:rPr>
          <w:rtl w:val="0"/>
        </w:rPr>
        <w:t xml:space="preserve">Simple bullet point summary</w:t>
      </w:r>
    </w:p>
    <w:p w:rsidR="00000000" w:rsidDel="00000000" w:rsidP="00000000" w:rsidRDefault="00000000" w:rsidRPr="00000000" w14:paraId="000000D4">
      <w:pPr>
        <w:pageBreakBefore w:val="0"/>
        <w:numPr>
          <w:ilvl w:val="0"/>
          <w:numId w:val="8"/>
        </w:numPr>
        <w:ind w:left="720" w:hanging="360"/>
        <w:rPr>
          <w:u w:val="none"/>
        </w:rPr>
      </w:pPr>
      <w:r w:rsidDel="00000000" w:rsidR="00000000" w:rsidRPr="00000000">
        <w:rPr>
          <w:rtl w:val="0"/>
        </w:rPr>
        <w:t xml:space="preserve">What is the game engine used?</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Style w:val="Heading3"/>
        <w:pageBreakBefore w:val="0"/>
        <w:rPr/>
      </w:pPr>
      <w:bookmarkStart w:colFirst="0" w:colLast="0" w:name="_b34pcjhox752" w:id="37"/>
      <w:bookmarkEnd w:id="37"/>
      <w:r w:rsidDel="00000000" w:rsidR="00000000" w:rsidRPr="00000000">
        <w:rPr>
          <w:rtl w:val="0"/>
        </w:rPr>
        <w:t xml:space="preserve">Asset Summary [OPTIONAL]</w:t>
      </w:r>
    </w:p>
    <w:p w:rsidR="00000000" w:rsidDel="00000000" w:rsidP="00000000" w:rsidRDefault="00000000" w:rsidRPr="00000000" w14:paraId="000000D7">
      <w:pPr>
        <w:pageBreakBefore w:val="0"/>
        <w:numPr>
          <w:ilvl w:val="0"/>
          <w:numId w:val="20"/>
        </w:numPr>
        <w:ind w:left="720" w:hanging="360"/>
      </w:pPr>
      <w:r w:rsidDel="00000000" w:rsidR="00000000" w:rsidRPr="00000000">
        <w:rPr>
          <w:rtl w:val="0"/>
        </w:rPr>
        <w:t xml:space="preserve">Simple bullet point list</w:t>
      </w:r>
    </w:p>
    <w:p w:rsidR="00000000" w:rsidDel="00000000" w:rsidP="00000000" w:rsidRDefault="00000000" w:rsidRPr="00000000" w14:paraId="000000D8">
      <w:pPr>
        <w:pageBreakBefore w:val="0"/>
        <w:numPr>
          <w:ilvl w:val="0"/>
          <w:numId w:val="20"/>
        </w:numPr>
        <w:ind w:left="720" w:hanging="360"/>
      </w:pPr>
      <w:r w:rsidDel="00000000" w:rsidR="00000000" w:rsidRPr="00000000">
        <w:rPr>
          <w:rtl w:val="0"/>
        </w:rPr>
        <w:t xml:space="preserve">Differentiate if WebGL only, mobile only, or both</w:t>
      </w:r>
    </w:p>
    <w:p w:rsidR="00000000" w:rsidDel="00000000" w:rsidP="00000000" w:rsidRDefault="00000000" w:rsidRPr="00000000" w14:paraId="000000D9">
      <w:pPr>
        <w:pageBreakBefore w:val="0"/>
        <w:numPr>
          <w:ilvl w:val="0"/>
          <w:numId w:val="20"/>
        </w:numPr>
        <w:ind w:left="720" w:hanging="360"/>
      </w:pPr>
      <w:r w:rsidDel="00000000" w:rsidR="00000000" w:rsidRPr="00000000">
        <w:rPr>
          <w:rtl w:val="0"/>
        </w:rPr>
        <w:t xml:space="preserve">You may link to an exterior spreadsheet if it is easier to categorize / show in that format.</w:t>
      </w:r>
    </w:p>
    <w:p w:rsidR="00000000" w:rsidDel="00000000" w:rsidP="00000000" w:rsidRDefault="00000000" w:rsidRPr="00000000" w14:paraId="000000DA">
      <w:pPr>
        <w:pStyle w:val="Heading3"/>
        <w:pageBreakBefore w:val="0"/>
        <w:rPr/>
      </w:pPr>
      <w:bookmarkStart w:colFirst="0" w:colLast="0" w:name="_7xcl4emkqa1o" w:id="38"/>
      <w:bookmarkEnd w:id="38"/>
      <w:r w:rsidDel="00000000" w:rsidR="00000000" w:rsidRPr="00000000">
        <w:rPr>
          <w:rtl w:val="0"/>
        </w:rPr>
        <w:t xml:space="preserve">Music and Sounds [OPTIONAL]</w:t>
      </w:r>
    </w:p>
    <w:p w:rsidR="00000000" w:rsidDel="00000000" w:rsidP="00000000" w:rsidRDefault="00000000" w:rsidRPr="00000000" w14:paraId="000000DB">
      <w:pPr>
        <w:pageBreakBefore w:val="0"/>
        <w:numPr>
          <w:ilvl w:val="0"/>
          <w:numId w:val="10"/>
        </w:numPr>
        <w:ind w:left="720" w:hanging="360"/>
        <w:rPr>
          <w:u w:val="none"/>
        </w:rPr>
      </w:pPr>
      <w:r w:rsidDel="00000000" w:rsidR="00000000" w:rsidRPr="00000000">
        <w:rPr>
          <w:rtl w:val="0"/>
        </w:rPr>
        <w:t xml:space="preserve">Simple bullet point summary [No sample needed]</w:t>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Style w:val="Heading1"/>
        <w:pageBreakBefore w:val="0"/>
        <w:rPr>
          <w:color w:val="0000ff"/>
        </w:rPr>
      </w:pPr>
      <w:bookmarkStart w:colFirst="0" w:colLast="0" w:name="_uicrcm7meylh" w:id="39"/>
      <w:bookmarkEnd w:id="39"/>
      <w:r w:rsidDel="00000000" w:rsidR="00000000" w:rsidRPr="00000000">
        <w:rPr>
          <w:color w:val="0000ff"/>
          <w:rtl w:val="0"/>
        </w:rPr>
        <w:t xml:space="preserve">Art Style</w:t>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9defhc2f3dbt" w:id="40"/>
      <w:bookmarkEnd w:id="40"/>
      <w:r w:rsidDel="00000000" w:rsidR="00000000" w:rsidRPr="00000000">
        <w:rPr>
          <w:rtl w:val="0"/>
        </w:rPr>
        <w:t xml:space="preserve">Mockups</w:t>
      </w:r>
    </w:p>
    <w:p w:rsidR="00000000" w:rsidDel="00000000" w:rsidP="00000000" w:rsidRDefault="00000000" w:rsidRPr="00000000" w14:paraId="000000E1">
      <w:pPr>
        <w:pageBreakBefore w:val="0"/>
        <w:numPr>
          <w:ilvl w:val="0"/>
          <w:numId w:val="14"/>
        </w:numPr>
        <w:ind w:left="720" w:hanging="360"/>
        <w:rPr>
          <w:u w:val="none"/>
        </w:rPr>
      </w:pPr>
      <w:r w:rsidDel="00000000" w:rsidR="00000000" w:rsidRPr="00000000">
        <w:rPr>
          <w:rtl w:val="0"/>
        </w:rPr>
        <w:t xml:space="preserve">Show a few examples</w:t>
      </w:r>
    </w:p>
    <w:p w:rsidR="00000000" w:rsidDel="00000000" w:rsidP="00000000" w:rsidRDefault="00000000" w:rsidRPr="00000000" w14:paraId="000000E2">
      <w:pPr>
        <w:pageBreakBefore w:val="0"/>
        <w:rPr/>
      </w:pPr>
      <w:r w:rsidDel="00000000" w:rsidR="00000000" w:rsidRPr="00000000">
        <w:rPr>
          <w:rtl w:val="0"/>
        </w:rPr>
      </w:r>
    </w:p>
    <w:p w:rsidR="00000000" w:rsidDel="00000000" w:rsidP="00000000" w:rsidRDefault="00000000" w:rsidRPr="00000000" w14:paraId="000000E3">
      <w:pPr>
        <w:pStyle w:val="Heading1"/>
        <w:pageBreakBefore w:val="0"/>
        <w:rPr>
          <w:color w:val="0000ff"/>
        </w:rPr>
      </w:pPr>
      <w:bookmarkStart w:colFirst="0" w:colLast="0" w:name="_5aez51ch4gc0" w:id="41"/>
      <w:bookmarkEnd w:id="41"/>
      <w:r w:rsidDel="00000000" w:rsidR="00000000" w:rsidRPr="00000000">
        <w:rPr>
          <w:color w:val="0000ff"/>
          <w:rtl w:val="0"/>
        </w:rPr>
        <w:t xml:space="preserve">Schedule for Development + Delivery [Optional, but Encouraged]</w:t>
      </w:r>
    </w:p>
    <w:p w:rsidR="00000000" w:rsidDel="00000000" w:rsidP="00000000" w:rsidRDefault="00000000" w:rsidRPr="00000000" w14:paraId="000000E4">
      <w:pPr>
        <w:pageBreakBefore w:val="0"/>
        <w:numPr>
          <w:ilvl w:val="0"/>
          <w:numId w:val="3"/>
        </w:numPr>
        <w:ind w:left="720" w:hanging="360"/>
        <w:rPr>
          <w:u w:val="none"/>
        </w:rPr>
      </w:pPr>
      <w:r w:rsidDel="00000000" w:rsidR="00000000" w:rsidRPr="00000000">
        <w:rPr>
          <w:rtl w:val="0"/>
        </w:rPr>
        <w:t xml:space="preserve">You may link to another document / spreadsheet if you like</w:t>
      </w:r>
    </w:p>
    <w:p w:rsidR="00000000" w:rsidDel="00000000" w:rsidP="00000000" w:rsidRDefault="00000000" w:rsidRPr="00000000" w14:paraId="000000E5">
      <w:pPr>
        <w:pageBreakBefore w:val="0"/>
        <w:numPr>
          <w:ilvl w:val="1"/>
          <w:numId w:val="3"/>
        </w:numPr>
        <w:ind w:left="1440" w:hanging="360"/>
        <w:rPr>
          <w:u w:val="none"/>
        </w:rPr>
      </w:pPr>
      <w:r w:rsidDel="00000000" w:rsidR="00000000" w:rsidRPr="00000000">
        <w:rPr>
          <w:rtl w:val="0"/>
        </w:rPr>
        <w:t xml:space="preserve">If you do, just make sure viewing permissions are available :) </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Style w:val="Heading1"/>
        <w:pageBreakBefore w:val="0"/>
        <w:rPr>
          <w:color w:val="0000ff"/>
        </w:rPr>
      </w:pPr>
      <w:bookmarkStart w:colFirst="0" w:colLast="0" w:name="_3s5s7z0qgif" w:id="42"/>
      <w:bookmarkEnd w:id="42"/>
      <w:r w:rsidDel="00000000" w:rsidR="00000000" w:rsidRPr="00000000">
        <w:rPr>
          <w:color w:val="0000ff"/>
          <w:rtl w:val="0"/>
        </w:rPr>
        <w:t xml:space="preserve">[OPTIONAL] Story / Narrative</w:t>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Style w:val="Heading3"/>
        <w:pageBreakBefore w:val="0"/>
        <w:rPr/>
      </w:pPr>
      <w:bookmarkStart w:colFirst="0" w:colLast="0" w:name="_2cxaegn1vq3j" w:id="43"/>
      <w:bookmarkEnd w:id="43"/>
      <w:r w:rsidDel="00000000" w:rsidR="00000000" w:rsidRPr="00000000">
        <w:rPr>
          <w:rtl w:val="0"/>
        </w:rPr>
        <w:t xml:space="preserve">Back Story</w:t>
      </w:r>
    </w:p>
    <w:p w:rsidR="00000000" w:rsidDel="00000000" w:rsidP="00000000" w:rsidRDefault="00000000" w:rsidRPr="00000000" w14:paraId="000000EB">
      <w:pPr>
        <w:pageBreakBefore w:val="0"/>
        <w:numPr>
          <w:ilvl w:val="0"/>
          <w:numId w:val="18"/>
        </w:numPr>
        <w:ind w:left="720" w:hanging="360"/>
        <w:rPr>
          <w:u w:val="none"/>
        </w:rPr>
      </w:pPr>
      <w:r w:rsidDel="00000000" w:rsidR="00000000" w:rsidRPr="00000000">
        <w:rPr>
          <w:rtl w:val="0"/>
        </w:rPr>
        <w:t xml:space="preserve">If you would like to share this, present in any format you like</w:t>
      </w:r>
    </w:p>
    <w:p w:rsidR="00000000" w:rsidDel="00000000" w:rsidP="00000000" w:rsidRDefault="00000000" w:rsidRPr="00000000" w14:paraId="000000EC">
      <w:pPr>
        <w:pageBreakBefore w:val="0"/>
        <w:rPr/>
      </w:pPr>
      <w:r w:rsidDel="00000000" w:rsidR="00000000" w:rsidRPr="00000000">
        <w:rPr>
          <w:rtl w:val="0"/>
        </w:rPr>
      </w:r>
    </w:p>
    <w:p w:rsidR="00000000" w:rsidDel="00000000" w:rsidP="00000000" w:rsidRDefault="00000000" w:rsidRPr="00000000" w14:paraId="000000ED">
      <w:pPr>
        <w:pStyle w:val="Heading3"/>
        <w:pageBreakBefore w:val="0"/>
        <w:rPr/>
      </w:pPr>
      <w:bookmarkStart w:colFirst="0" w:colLast="0" w:name="_d2mj3wwpm8" w:id="44"/>
      <w:bookmarkEnd w:id="44"/>
      <w:r w:rsidDel="00000000" w:rsidR="00000000" w:rsidRPr="00000000">
        <w:rPr>
          <w:rtl w:val="0"/>
        </w:rPr>
        <w:t xml:space="preserve">Plot Elements</w:t>
      </w:r>
    </w:p>
    <w:p w:rsidR="00000000" w:rsidDel="00000000" w:rsidP="00000000" w:rsidRDefault="00000000" w:rsidRPr="00000000" w14:paraId="000000EE">
      <w:pPr>
        <w:pageBreakBefore w:val="0"/>
        <w:numPr>
          <w:ilvl w:val="0"/>
          <w:numId w:val="18"/>
        </w:numPr>
        <w:ind w:left="720" w:hanging="360"/>
      </w:pPr>
      <w:r w:rsidDel="00000000" w:rsidR="00000000" w:rsidRPr="00000000">
        <w:rPr>
          <w:rtl w:val="0"/>
        </w:rPr>
        <w:t xml:space="preserve">If you would like to share this, present in any format you like</w:t>
      </w:r>
    </w:p>
    <w:p w:rsidR="00000000" w:rsidDel="00000000" w:rsidP="00000000" w:rsidRDefault="00000000" w:rsidRPr="00000000" w14:paraId="000000EF">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200" w:lineRule="auto"/>
    </w:pPr>
    <w:rPr>
      <w:rFonts w:ascii="Roboto" w:cs="Roboto" w:eastAsia="Roboto" w:hAnsi="Roboto"/>
      <w:b w:val="1"/>
      <w:sz w:val="40"/>
      <w:szCs w:val="40"/>
    </w:rPr>
  </w:style>
  <w:style w:type="paragraph" w:styleId="Heading2">
    <w:name w:val="heading 2"/>
    <w:basedOn w:val="Normal"/>
    <w:next w:val="Normal"/>
    <w:pPr>
      <w:keepNext w:val="1"/>
      <w:keepLines w:val="1"/>
      <w:pageBreakBefore w:val="0"/>
      <w:spacing w:before="200" w:lineRule="auto"/>
    </w:pPr>
    <w:rPr>
      <w:rFonts w:ascii="Roboto" w:cs="Roboto" w:eastAsia="Roboto" w:hAnsi="Roboto"/>
      <w:b w:val="1"/>
      <w:sz w:val="32"/>
      <w:szCs w:val="32"/>
    </w:rPr>
  </w:style>
  <w:style w:type="paragraph" w:styleId="Heading3">
    <w:name w:val="heading 3"/>
    <w:basedOn w:val="Normal"/>
    <w:next w:val="Normal"/>
    <w:pPr>
      <w:keepNext w:val="1"/>
      <w:keepLines w:val="1"/>
      <w:pageBreakBefore w:val="0"/>
      <w:spacing w:before="160" w:line="360" w:lineRule="auto"/>
    </w:pPr>
    <w:rPr>
      <w:rFonts w:ascii="Roboto" w:cs="Roboto" w:eastAsia="Roboto" w:hAnsi="Roboto"/>
      <w:b w:val="1"/>
      <w:sz w:val="28"/>
      <w:szCs w:val="28"/>
    </w:rPr>
  </w:style>
  <w:style w:type="paragraph" w:styleId="Heading4">
    <w:name w:val="heading 4"/>
    <w:basedOn w:val="Normal"/>
    <w:next w:val="Normal"/>
    <w:pPr>
      <w:keepNext w:val="1"/>
      <w:keepLines w:val="1"/>
      <w:pageBreakBefore w:val="0"/>
      <w:spacing w:before="160" w:lineRule="auto"/>
    </w:pPr>
    <w:rPr>
      <w:rFonts w:ascii="Roboto" w:cs="Roboto" w:eastAsia="Roboto" w:hAnsi="Roboto"/>
      <w:sz w:val="24"/>
      <w:szCs w:val="24"/>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2y9eRN_jxGLAkEd79XynoDcU9iXuUnxb/view?usp=sharing" TargetMode="External"/><Relationship Id="rId7" Type="http://schemas.openxmlformats.org/officeDocument/2006/relationships/hyperlink" Target="https://docs.google.com/document/d/10yED8ZwFXOWjwvroqZxaHn1A6utMDncaFwmyc8dqc-g/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